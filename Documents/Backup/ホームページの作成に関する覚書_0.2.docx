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C6AF9" w14:textId="77777777" w:rsidR="00E77A7D" w:rsidRPr="00FB6ACA" w:rsidRDefault="00E77A7D" w:rsidP="00FB6ACA">
      <w:pPr>
        <w:jc w:val="center"/>
        <w:rPr>
          <w:rFonts w:ascii="ＭＳ Ｐ明朝" w:eastAsia="ＭＳ Ｐ明朝" w:hAnsi="ＭＳ Ｐ明朝"/>
          <w:b/>
        </w:rPr>
      </w:pPr>
      <w:r w:rsidRPr="00FB6ACA">
        <w:rPr>
          <w:rFonts w:ascii="ＭＳ Ｐ明朝" w:eastAsia="ＭＳ Ｐ明朝" w:hAnsi="ＭＳ Ｐ明朝" w:hint="eastAsia"/>
          <w:b/>
        </w:rPr>
        <w:t>覚　　書</w:t>
      </w:r>
    </w:p>
    <w:p w14:paraId="6760A613" w14:textId="77777777" w:rsidR="00D5047A" w:rsidRDefault="00D5047A" w:rsidP="00E77A7D">
      <w:pPr>
        <w:rPr>
          <w:ins w:id="0" w:author="Naoki" w:date="2014-07-08T23:34:00Z"/>
          <w:rFonts w:ascii="ＭＳ Ｐ明朝" w:eastAsia="ＭＳ Ｐ明朝" w:hAnsi="ＭＳ Ｐ明朝"/>
          <w:sz w:val="20"/>
          <w:szCs w:val="20"/>
        </w:rPr>
      </w:pPr>
    </w:p>
    <w:p w14:paraId="30133F5B" w14:textId="77777777" w:rsidR="00A271C8" w:rsidRPr="00D5047A" w:rsidRDefault="00A271C8" w:rsidP="00E77A7D">
      <w:pPr>
        <w:rPr>
          <w:rFonts w:ascii="ＭＳ Ｐ明朝" w:eastAsia="ＭＳ Ｐ明朝" w:hAnsi="ＭＳ Ｐ明朝"/>
          <w:sz w:val="20"/>
          <w:szCs w:val="20"/>
        </w:rPr>
      </w:pPr>
    </w:p>
    <w:p w14:paraId="01D01C05" w14:textId="6B4F7E80" w:rsidR="00E77A7D" w:rsidRPr="00D5047A" w:rsidRDefault="00E77A7D" w:rsidP="00E77A7D">
      <w:pPr>
        <w:rPr>
          <w:rFonts w:ascii="ＭＳ Ｐ明朝" w:eastAsia="ＭＳ Ｐ明朝" w:hAnsi="ＭＳ Ｐ明朝"/>
          <w:sz w:val="20"/>
          <w:szCs w:val="20"/>
        </w:rPr>
      </w:pPr>
      <w:proofErr w:type="spellStart"/>
      <w:r w:rsidRPr="00D5047A">
        <w:rPr>
          <w:rFonts w:ascii="ＭＳ Ｐ明朝" w:eastAsia="ＭＳ Ｐ明朝" w:hAnsi="ＭＳ Ｐ明朝" w:hint="eastAsia"/>
          <w:sz w:val="20"/>
          <w:szCs w:val="20"/>
        </w:rPr>
        <w:t>Cafe＆ガラス工房</w:t>
      </w:r>
      <w:proofErr w:type="spellEnd"/>
      <w:r w:rsidRPr="00D5047A">
        <w:rPr>
          <w:rFonts w:ascii="ＭＳ Ｐ明朝" w:eastAsia="ＭＳ Ｐ明朝" w:hAnsi="ＭＳ Ｐ明朝" w:hint="eastAsia"/>
          <w:sz w:val="20"/>
          <w:szCs w:val="20"/>
        </w:rPr>
        <w:t xml:space="preserve"> </w:t>
      </w:r>
      <w:r w:rsidR="00485BBC">
        <w:rPr>
          <w:rFonts w:ascii="ＭＳ Ｐ明朝" w:eastAsia="ＭＳ Ｐ明朝" w:hAnsi="ＭＳ Ｐ明朝" w:hint="eastAsia"/>
          <w:sz w:val="20"/>
          <w:szCs w:val="20"/>
        </w:rPr>
        <w:t>海遊魚（以下、甲という）と</w:t>
      </w:r>
      <w:r w:rsidRPr="00D5047A">
        <w:rPr>
          <w:rFonts w:ascii="ＭＳ Ｐ明朝" w:eastAsia="ＭＳ Ｐ明朝" w:hAnsi="ＭＳ Ｐ明朝" w:hint="eastAsia"/>
          <w:sz w:val="20"/>
          <w:szCs w:val="20"/>
        </w:rPr>
        <w:t>Creative Office OUR*IRO</w:t>
      </w:r>
      <w:r w:rsidR="00485BBC">
        <w:rPr>
          <w:rFonts w:ascii="ＭＳ Ｐ明朝" w:eastAsia="ＭＳ Ｐ明朝" w:hAnsi="ＭＳ Ｐ明朝" w:hint="eastAsia"/>
          <w:sz w:val="20"/>
          <w:szCs w:val="20"/>
        </w:rPr>
        <w:t>（以下、乙という）</w:t>
      </w:r>
      <w:r w:rsidRPr="00D5047A">
        <w:rPr>
          <w:rFonts w:ascii="ＭＳ Ｐ明朝" w:eastAsia="ＭＳ Ｐ明朝" w:hAnsi="ＭＳ Ｐ明朝" w:hint="eastAsia"/>
          <w:sz w:val="20"/>
          <w:szCs w:val="20"/>
        </w:rPr>
        <w:t>は以下の事項に関して合意</w:t>
      </w:r>
      <w:ins w:id="1" w:author="Naoki" w:date="2014-07-08T23:31:00Z">
        <w:r w:rsidR="00C52746">
          <w:rPr>
            <w:rFonts w:ascii="ＭＳ Ｐ明朝" w:eastAsia="ＭＳ Ｐ明朝" w:hAnsi="ＭＳ Ｐ明朝" w:hint="eastAsia"/>
            <w:sz w:val="20"/>
            <w:szCs w:val="20"/>
          </w:rPr>
          <w:t>する</w:t>
        </w:r>
      </w:ins>
      <w:del w:id="2" w:author="Naoki" w:date="2014-07-08T23:31:00Z">
        <w:r w:rsidRPr="00D5047A" w:rsidDel="00C52746">
          <w:rPr>
            <w:rFonts w:ascii="ＭＳ Ｐ明朝" w:eastAsia="ＭＳ Ｐ明朝" w:hAnsi="ＭＳ Ｐ明朝" w:hint="eastAsia"/>
            <w:sz w:val="20"/>
            <w:szCs w:val="20"/>
          </w:rPr>
          <w:delText>をします</w:delText>
        </w:r>
      </w:del>
      <w:r w:rsidRPr="00D5047A">
        <w:rPr>
          <w:rFonts w:ascii="ＭＳ Ｐ明朝" w:eastAsia="ＭＳ Ｐ明朝" w:hAnsi="ＭＳ Ｐ明朝" w:hint="eastAsia"/>
          <w:sz w:val="20"/>
          <w:szCs w:val="20"/>
        </w:rPr>
        <w:t>。</w:t>
      </w:r>
    </w:p>
    <w:p w14:paraId="27CF9B9F" w14:textId="77777777" w:rsidR="00D5047A" w:rsidRDefault="00D5047A" w:rsidP="00E77A7D">
      <w:pPr>
        <w:rPr>
          <w:rFonts w:ascii="ＭＳ Ｐ明朝" w:eastAsia="ＭＳ Ｐ明朝" w:hAnsi="ＭＳ Ｐ明朝"/>
          <w:sz w:val="20"/>
          <w:szCs w:val="20"/>
        </w:rPr>
      </w:pPr>
    </w:p>
    <w:p w14:paraId="7CCB810A" w14:textId="77777777" w:rsidR="00D922CB" w:rsidRDefault="00D922CB" w:rsidP="00E77A7D">
      <w:pPr>
        <w:rPr>
          <w:rFonts w:ascii="ＭＳ Ｐ明朝" w:eastAsia="ＭＳ Ｐ明朝" w:hAnsi="ＭＳ Ｐ明朝"/>
          <w:sz w:val="20"/>
          <w:szCs w:val="20"/>
        </w:rPr>
      </w:pPr>
    </w:p>
    <w:p w14:paraId="14EDD020" w14:textId="262253D8" w:rsidR="00D5047A" w:rsidRDefault="00E77A7D" w:rsidP="00B3325D">
      <w:pPr>
        <w:jc w:val="center"/>
        <w:rPr>
          <w:rFonts w:ascii="ＭＳ Ｐ明朝" w:eastAsia="ＭＳ Ｐ明朝" w:hAnsi="ＭＳ Ｐ明朝"/>
          <w:sz w:val="20"/>
          <w:szCs w:val="20"/>
        </w:rPr>
      </w:pPr>
      <w:r w:rsidRPr="00D5047A">
        <w:rPr>
          <w:rFonts w:ascii="ＭＳ Ｐ明朝" w:eastAsia="ＭＳ Ｐ明朝" w:hAnsi="ＭＳ Ｐ明朝" w:hint="eastAsia"/>
          <w:sz w:val="20"/>
          <w:szCs w:val="20"/>
        </w:rPr>
        <w:t>記</w:t>
      </w:r>
    </w:p>
    <w:p w14:paraId="6FB48E7F" w14:textId="77777777" w:rsidR="00D922CB" w:rsidRDefault="00D922CB" w:rsidP="00E77A7D">
      <w:pPr>
        <w:rPr>
          <w:ins w:id="3" w:author="Naoki" w:date="2014-07-08T23:35:00Z"/>
          <w:rFonts w:ascii="ＭＳ Ｐ明朝" w:eastAsia="ＭＳ Ｐ明朝" w:hAnsi="ＭＳ Ｐ明朝"/>
          <w:sz w:val="20"/>
          <w:szCs w:val="20"/>
        </w:rPr>
      </w:pPr>
    </w:p>
    <w:p w14:paraId="4501C9BD" w14:textId="77777777" w:rsidR="00600B43" w:rsidRDefault="00600B43" w:rsidP="00E77A7D">
      <w:pPr>
        <w:rPr>
          <w:rFonts w:ascii="ＭＳ Ｐ明朝" w:eastAsia="ＭＳ Ｐ明朝" w:hAnsi="ＭＳ Ｐ明朝"/>
          <w:sz w:val="20"/>
          <w:szCs w:val="20"/>
        </w:rPr>
      </w:pPr>
    </w:p>
    <w:p w14:paraId="02560E6E" w14:textId="77F6D3CB" w:rsidR="00D5047A" w:rsidRDefault="00E77A7D" w:rsidP="00E77A7D">
      <w:pPr>
        <w:pStyle w:val="ListParagraph"/>
        <w:numPr>
          <w:ilvl w:val="0"/>
          <w:numId w:val="1"/>
        </w:numPr>
        <w:rPr>
          <w:rFonts w:ascii="ＭＳ Ｐ明朝" w:eastAsia="ＭＳ Ｐ明朝" w:hAnsi="ＭＳ Ｐ明朝"/>
          <w:sz w:val="20"/>
          <w:szCs w:val="20"/>
        </w:rPr>
      </w:pPr>
      <w:r w:rsidRPr="00D5047A">
        <w:rPr>
          <w:rFonts w:ascii="ＭＳ Ｐ明朝" w:eastAsia="ＭＳ Ｐ明朝" w:hAnsi="ＭＳ Ｐ明朝" w:hint="eastAsia"/>
          <w:sz w:val="20"/>
          <w:szCs w:val="20"/>
        </w:rPr>
        <w:t>甲は、ホームページの制作業務を乙に委託し、乙はこれを有償で受託します。甲は、乙が本業務を遂行するに際して、必要</w:t>
      </w:r>
      <w:ins w:id="4" w:author="Naoki" w:date="2014-07-08T23:05:00Z">
        <w:r w:rsidR="00D3405A">
          <w:rPr>
            <w:rFonts w:ascii="ＭＳ Ｐ明朝" w:eastAsia="ＭＳ Ｐ明朝" w:hAnsi="ＭＳ Ｐ明朝" w:hint="eastAsia"/>
            <w:sz w:val="20"/>
            <w:szCs w:val="20"/>
          </w:rPr>
          <w:t>となる</w:t>
        </w:r>
      </w:ins>
      <w:del w:id="5" w:author="Naoki" w:date="2014-07-08T23:05:00Z">
        <w:r w:rsidRPr="00D5047A" w:rsidDel="00D3405A">
          <w:rPr>
            <w:rFonts w:ascii="ＭＳ Ｐ明朝" w:eastAsia="ＭＳ Ｐ明朝" w:hAnsi="ＭＳ Ｐ明朝" w:hint="eastAsia"/>
            <w:sz w:val="20"/>
            <w:szCs w:val="20"/>
          </w:rPr>
          <w:delText>な</w:delText>
        </w:r>
      </w:del>
      <w:r w:rsidRPr="00D5047A">
        <w:rPr>
          <w:rFonts w:ascii="ＭＳ Ｐ明朝" w:eastAsia="ＭＳ Ｐ明朝" w:hAnsi="ＭＳ Ｐ明朝" w:hint="eastAsia"/>
          <w:sz w:val="20"/>
          <w:szCs w:val="20"/>
        </w:rPr>
        <w:t>協力を行います。</w:t>
      </w:r>
    </w:p>
    <w:p w14:paraId="3A744B48" w14:textId="77777777" w:rsidR="00D5047A" w:rsidRPr="00D5047A" w:rsidRDefault="00D5047A" w:rsidP="00D5047A">
      <w:pPr>
        <w:rPr>
          <w:rFonts w:ascii="ＭＳ Ｐ明朝" w:eastAsia="ＭＳ Ｐ明朝" w:hAnsi="ＭＳ Ｐ明朝"/>
          <w:sz w:val="20"/>
          <w:szCs w:val="20"/>
        </w:rPr>
      </w:pPr>
    </w:p>
    <w:p w14:paraId="1A78E147" w14:textId="7AD535F0" w:rsidR="00D5047A" w:rsidRDefault="00D3405A" w:rsidP="00E77A7D">
      <w:pPr>
        <w:pStyle w:val="ListParagraph"/>
        <w:numPr>
          <w:ilvl w:val="0"/>
          <w:numId w:val="1"/>
        </w:numPr>
        <w:rPr>
          <w:rFonts w:ascii="ＭＳ Ｐ明朝" w:eastAsia="ＭＳ Ｐ明朝" w:hAnsi="ＭＳ Ｐ明朝"/>
          <w:sz w:val="20"/>
          <w:szCs w:val="20"/>
        </w:rPr>
      </w:pPr>
      <w:ins w:id="6" w:author="Naoki" w:date="2014-07-08T23:06:00Z">
        <w:r>
          <w:rPr>
            <w:rFonts w:ascii="ＭＳ Ｐ明朝" w:eastAsia="ＭＳ Ｐ明朝" w:hAnsi="ＭＳ Ｐ明朝" w:hint="eastAsia"/>
            <w:sz w:val="20"/>
            <w:szCs w:val="20"/>
          </w:rPr>
          <w:t>甲が乙に</w:t>
        </w:r>
      </w:ins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現金で支払う料金については、別紙の見積書に定めた料金を、</w:t>
      </w:r>
      <w:ins w:id="7" w:author="Naoki" w:date="2014-07-08T23:05:00Z">
        <w:r>
          <w:rPr>
            <w:rFonts w:ascii="ＭＳ Ｐ明朝" w:eastAsia="ＭＳ Ｐ明朝" w:hAnsi="ＭＳ Ｐ明朝" w:hint="eastAsia"/>
            <w:sz w:val="20"/>
            <w:szCs w:val="20"/>
          </w:rPr>
          <w:t>本</w:t>
        </w:r>
      </w:ins>
      <w:ins w:id="8" w:author="Naoki" w:date="2014-07-08T23:07:00Z">
        <w:r>
          <w:rPr>
            <w:rFonts w:ascii="ＭＳ Ｐ明朝" w:eastAsia="ＭＳ Ｐ明朝" w:hAnsi="ＭＳ Ｐ明朝" w:hint="eastAsia"/>
            <w:sz w:val="20"/>
            <w:szCs w:val="20"/>
          </w:rPr>
          <w:t>契約</w:t>
        </w:r>
      </w:ins>
      <w:ins w:id="9" w:author="Naoki" w:date="2014-07-08T23:05:00Z">
        <w:r>
          <w:rPr>
            <w:rFonts w:ascii="ＭＳ Ｐ明朝" w:eastAsia="ＭＳ Ｐ明朝" w:hAnsi="ＭＳ Ｐ明朝" w:hint="eastAsia"/>
            <w:sz w:val="20"/>
            <w:szCs w:val="20"/>
          </w:rPr>
          <w:t>での制作物の</w:t>
        </w:r>
      </w:ins>
      <w:del w:id="10" w:author="Naoki" w:date="2014-07-08T23:05:00Z">
        <w:r w:rsidR="00E77A7D" w:rsidRPr="00D5047A" w:rsidDel="00D3405A">
          <w:rPr>
            <w:rFonts w:ascii="ＭＳ Ｐ明朝" w:eastAsia="ＭＳ Ｐ明朝" w:hAnsi="ＭＳ Ｐ明朝" w:hint="eastAsia"/>
            <w:sz w:val="20"/>
            <w:szCs w:val="20"/>
          </w:rPr>
          <w:delText>ホームページ</w:delText>
        </w:r>
      </w:del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納品</w:t>
      </w:r>
      <w:ins w:id="11" w:author="Naoki" w:date="2014-07-08T23:08:00Z">
        <w:r w:rsidR="006E0E0D">
          <w:rPr>
            <w:rFonts w:ascii="ＭＳ Ｐ明朝" w:eastAsia="ＭＳ Ｐ明朝" w:hAnsi="ＭＳ Ｐ明朝" w:hint="eastAsia"/>
            <w:sz w:val="20"/>
            <w:szCs w:val="20"/>
          </w:rPr>
          <w:t>が行われた</w:t>
        </w:r>
      </w:ins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月の</w:t>
      </w:r>
      <w:ins w:id="12" w:author="Naoki" w:date="2014-07-08T23:08:00Z">
        <w:r w:rsidR="006E0E0D">
          <w:rPr>
            <w:rFonts w:ascii="ＭＳ Ｐ明朝" w:eastAsia="ＭＳ Ｐ明朝" w:hAnsi="ＭＳ Ｐ明朝" w:hint="eastAsia"/>
            <w:sz w:val="20"/>
            <w:szCs w:val="20"/>
          </w:rPr>
          <w:t>、</w:t>
        </w:r>
      </w:ins>
      <w:del w:id="13" w:author="Naoki" w:date="2014-07-08T23:09:00Z">
        <w:r w:rsidR="00E77A7D" w:rsidRPr="00D5047A" w:rsidDel="006E0E0D">
          <w:rPr>
            <w:rFonts w:ascii="ＭＳ Ｐ明朝" w:eastAsia="ＭＳ Ｐ明朝" w:hAnsi="ＭＳ Ｐ明朝" w:hint="eastAsia"/>
            <w:sz w:val="20"/>
            <w:szCs w:val="20"/>
          </w:rPr>
          <w:delText>月末</w:delText>
        </w:r>
      </w:del>
      <w:del w:id="14" w:author="Naoki" w:date="2014-07-08T23:06:00Z">
        <w:r w:rsidR="00E77A7D" w:rsidRPr="00D5047A" w:rsidDel="00D3405A">
          <w:rPr>
            <w:rFonts w:ascii="ＭＳ Ｐ明朝" w:eastAsia="ＭＳ Ｐ明朝" w:hAnsi="ＭＳ Ｐ明朝" w:hint="eastAsia"/>
            <w:sz w:val="20"/>
            <w:szCs w:val="20"/>
          </w:rPr>
          <w:delText>締め</w:delText>
        </w:r>
      </w:del>
      <w:del w:id="15" w:author="Naoki" w:date="2014-07-08T23:08:00Z">
        <w:r w:rsidR="00E77A7D" w:rsidRPr="00D5047A" w:rsidDel="006E0E0D">
          <w:rPr>
            <w:rFonts w:ascii="ＭＳ Ｐ明朝" w:eastAsia="ＭＳ Ｐ明朝" w:hAnsi="ＭＳ Ｐ明朝" w:hint="eastAsia"/>
            <w:sz w:val="20"/>
            <w:szCs w:val="20"/>
          </w:rPr>
          <w:delText>、</w:delText>
        </w:r>
      </w:del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翌月末日迄に支払うこととします。</w:t>
      </w:r>
      <w:ins w:id="16" w:author="Naoki" w:date="2014-07-08T23:10:00Z">
        <w:r w:rsidR="006E0E0D">
          <w:rPr>
            <w:rFonts w:ascii="ＭＳ Ｐ明朝" w:eastAsia="ＭＳ Ｐ明朝" w:hAnsi="ＭＳ Ｐ明朝" w:hint="eastAsia"/>
            <w:sz w:val="20"/>
            <w:szCs w:val="20"/>
          </w:rPr>
          <w:t>支払</w:t>
        </w:r>
      </w:ins>
      <w:ins w:id="17" w:author="Naoki" w:date="2014-07-08T23:09:00Z">
        <w:r w:rsidR="006E0E0D">
          <w:rPr>
            <w:rFonts w:ascii="ＭＳ Ｐ明朝" w:eastAsia="ＭＳ Ｐ明朝" w:hAnsi="ＭＳ Ｐ明朝" w:hint="eastAsia"/>
            <w:sz w:val="20"/>
            <w:szCs w:val="20"/>
          </w:rPr>
          <w:t>方法は、</w:t>
        </w:r>
      </w:ins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甲</w:t>
      </w:r>
      <w:ins w:id="18" w:author="Naoki" w:date="2014-07-08T23:09:00Z">
        <w:r w:rsidR="006E0E0D">
          <w:rPr>
            <w:rFonts w:ascii="ＭＳ Ｐ明朝" w:eastAsia="ＭＳ Ｐ明朝" w:hAnsi="ＭＳ Ｐ明朝" w:hint="eastAsia"/>
            <w:sz w:val="20"/>
            <w:szCs w:val="20"/>
          </w:rPr>
          <w:t>が</w:t>
        </w:r>
      </w:ins>
      <w:del w:id="19" w:author="Naoki" w:date="2014-07-08T23:09:00Z">
        <w:r w:rsidR="00E77A7D" w:rsidRPr="00D5047A" w:rsidDel="006E0E0D">
          <w:rPr>
            <w:rFonts w:ascii="ＭＳ Ｐ明朝" w:eastAsia="ＭＳ Ｐ明朝" w:hAnsi="ＭＳ Ｐ明朝" w:hint="eastAsia"/>
            <w:sz w:val="20"/>
            <w:szCs w:val="20"/>
          </w:rPr>
          <w:delText>は</w:delText>
        </w:r>
      </w:del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乙</w:t>
      </w:r>
      <w:ins w:id="20" w:author="Naoki" w:date="2014-07-08T23:09:00Z">
        <w:r w:rsidR="006E0E0D">
          <w:rPr>
            <w:rFonts w:ascii="ＭＳ Ｐ明朝" w:eastAsia="ＭＳ Ｐ明朝" w:hAnsi="ＭＳ Ｐ明朝" w:hint="eastAsia"/>
            <w:sz w:val="20"/>
            <w:szCs w:val="20"/>
          </w:rPr>
          <w:t>の</w:t>
        </w:r>
      </w:ins>
      <w:del w:id="21" w:author="Naoki" w:date="2014-07-08T23:09:00Z">
        <w:r w:rsidR="00E77A7D" w:rsidRPr="00D5047A" w:rsidDel="006E0E0D">
          <w:rPr>
            <w:rFonts w:ascii="ＭＳ Ｐ明朝" w:eastAsia="ＭＳ Ｐ明朝" w:hAnsi="ＭＳ Ｐ明朝" w:hint="eastAsia"/>
            <w:sz w:val="20"/>
            <w:szCs w:val="20"/>
          </w:rPr>
          <w:delText>が</w:delText>
        </w:r>
      </w:del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指定した銀行口座</w:t>
      </w:r>
      <w:ins w:id="22" w:author="Naoki" w:date="2014-07-08T23:09:00Z">
        <w:r w:rsidR="006E0E0D">
          <w:rPr>
            <w:rFonts w:ascii="ＭＳ Ｐ明朝" w:eastAsia="ＭＳ Ｐ明朝" w:hAnsi="ＭＳ Ｐ明朝" w:hint="eastAsia"/>
            <w:sz w:val="20"/>
            <w:szCs w:val="20"/>
          </w:rPr>
          <w:t>へ</w:t>
        </w:r>
      </w:ins>
      <w:del w:id="23" w:author="Naoki" w:date="2014-07-08T23:09:00Z">
        <w:r w:rsidR="00E77A7D" w:rsidRPr="00D5047A" w:rsidDel="006E0E0D">
          <w:rPr>
            <w:rFonts w:ascii="ＭＳ Ｐ明朝" w:eastAsia="ＭＳ Ｐ明朝" w:hAnsi="ＭＳ Ｐ明朝" w:hint="eastAsia"/>
            <w:sz w:val="20"/>
            <w:szCs w:val="20"/>
          </w:rPr>
          <w:delText>に</w:delText>
        </w:r>
      </w:del>
      <w:ins w:id="24" w:author="Naoki" w:date="2014-07-08T23:09:00Z">
        <w:r w:rsidR="006E0E0D">
          <w:rPr>
            <w:rFonts w:ascii="ＭＳ Ｐ明朝" w:eastAsia="ＭＳ Ｐ明朝" w:hAnsi="ＭＳ Ｐ明朝" w:hint="eastAsia"/>
            <w:sz w:val="20"/>
            <w:szCs w:val="20"/>
          </w:rPr>
          <w:t>全額</w:t>
        </w:r>
      </w:ins>
      <w:ins w:id="25" w:author="Naoki" w:date="2014-07-08T23:10:00Z">
        <w:r w:rsidR="006E0E0D">
          <w:rPr>
            <w:rFonts w:ascii="ＭＳ Ｐ明朝" w:eastAsia="ＭＳ Ｐ明朝" w:hAnsi="ＭＳ Ｐ明朝" w:hint="eastAsia"/>
            <w:sz w:val="20"/>
            <w:szCs w:val="20"/>
          </w:rPr>
          <w:t>振込むこととしま</w:t>
        </w:r>
      </w:ins>
      <w:del w:id="26" w:author="Naoki" w:date="2014-07-08T23:09:00Z">
        <w:r w:rsidR="00E77A7D" w:rsidRPr="00D5047A" w:rsidDel="006E0E0D">
          <w:rPr>
            <w:rFonts w:ascii="ＭＳ Ｐ明朝" w:eastAsia="ＭＳ Ｐ明朝" w:hAnsi="ＭＳ Ｐ明朝" w:hint="eastAsia"/>
            <w:sz w:val="20"/>
            <w:szCs w:val="20"/>
          </w:rPr>
          <w:delText>振り込んで支払いま</w:delText>
        </w:r>
      </w:del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す。</w:t>
      </w:r>
      <w:ins w:id="27" w:author="Naoki" w:date="2014-07-08T23:10:00Z">
        <w:r w:rsidR="006E0E0D">
          <w:rPr>
            <w:rFonts w:ascii="ＭＳ Ｐ明朝" w:eastAsia="ＭＳ Ｐ明朝" w:hAnsi="ＭＳ Ｐ明朝" w:hint="eastAsia"/>
            <w:sz w:val="20"/>
            <w:szCs w:val="20"/>
          </w:rPr>
          <w:t>またその際の</w:t>
        </w:r>
      </w:ins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振込手数料は甲の負担とします。ただし、甲の指示により、制作内容に当初合意した内容から変更があった場合、見積書に記載された費用、制作期間、納期は無効とし、改めて両者で相談し</w:t>
      </w:r>
      <w:del w:id="28" w:author="Naoki" w:date="2014-07-08T23:11:00Z">
        <w:r w:rsidR="00E77A7D" w:rsidRPr="00D5047A" w:rsidDel="006E0E0D">
          <w:rPr>
            <w:rFonts w:ascii="ＭＳ Ｐ明朝" w:eastAsia="ＭＳ Ｐ明朝" w:hAnsi="ＭＳ Ｐ明朝" w:hint="eastAsia"/>
            <w:sz w:val="20"/>
            <w:szCs w:val="20"/>
          </w:rPr>
          <w:delText>て</w:delText>
        </w:r>
      </w:del>
      <w:ins w:id="29" w:author="Naoki" w:date="2014-07-08T23:11:00Z">
        <w:r w:rsidR="006E0E0D">
          <w:rPr>
            <w:rFonts w:ascii="ＭＳ Ｐ明朝" w:eastAsia="ＭＳ Ｐ明朝" w:hAnsi="ＭＳ Ｐ明朝" w:hint="eastAsia"/>
            <w:sz w:val="20"/>
            <w:szCs w:val="20"/>
          </w:rPr>
          <w:t>合意の上で</w:t>
        </w:r>
      </w:ins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決めることとします。</w:t>
      </w:r>
    </w:p>
    <w:p w14:paraId="2A671C4A" w14:textId="77777777" w:rsidR="00D5047A" w:rsidRPr="00D5047A" w:rsidRDefault="00D5047A" w:rsidP="00D5047A">
      <w:pPr>
        <w:rPr>
          <w:rFonts w:ascii="ＭＳ Ｐ明朝" w:eastAsia="ＭＳ Ｐ明朝" w:hAnsi="ＭＳ Ｐ明朝"/>
          <w:sz w:val="20"/>
          <w:szCs w:val="20"/>
        </w:rPr>
      </w:pPr>
    </w:p>
    <w:p w14:paraId="50B4FEE6" w14:textId="2BF0136D" w:rsidR="00D5047A" w:rsidRDefault="00E77A7D" w:rsidP="00E77A7D">
      <w:pPr>
        <w:pStyle w:val="ListParagraph"/>
        <w:numPr>
          <w:ilvl w:val="0"/>
          <w:numId w:val="1"/>
        </w:numPr>
        <w:rPr>
          <w:rFonts w:ascii="ＭＳ Ｐ明朝" w:eastAsia="ＭＳ Ｐ明朝" w:hAnsi="ＭＳ Ｐ明朝"/>
          <w:sz w:val="20"/>
          <w:szCs w:val="20"/>
        </w:rPr>
      </w:pPr>
      <w:r w:rsidRPr="00D5047A">
        <w:rPr>
          <w:rFonts w:ascii="ＭＳ Ｐ明朝" w:eastAsia="ＭＳ Ｐ明朝" w:hAnsi="ＭＳ Ｐ明朝" w:hint="eastAsia"/>
          <w:sz w:val="20"/>
          <w:szCs w:val="20"/>
        </w:rPr>
        <w:t>ホームページの制作に必要な</w:t>
      </w:r>
      <w:ins w:id="30" w:author="Naoki" w:date="2014-07-08T23:12:00Z">
        <w:r w:rsidR="006E0E0D">
          <w:rPr>
            <w:rFonts w:ascii="ＭＳ Ｐ明朝" w:eastAsia="ＭＳ Ｐ明朝" w:hAnsi="ＭＳ Ｐ明朝" w:hint="eastAsia"/>
            <w:sz w:val="20"/>
            <w:szCs w:val="20"/>
          </w:rPr>
          <w:t>ソースコード</w:t>
        </w:r>
      </w:ins>
      <w:del w:id="31" w:author="Naoki" w:date="2014-07-08T23:12:00Z">
        <w:r w:rsidRPr="00D5047A" w:rsidDel="006E0E0D">
          <w:rPr>
            <w:rFonts w:ascii="ＭＳ Ｐ明朝" w:eastAsia="ＭＳ Ｐ明朝" w:hAnsi="ＭＳ Ｐ明朝" w:hint="eastAsia"/>
            <w:sz w:val="20"/>
            <w:szCs w:val="20"/>
          </w:rPr>
          <w:delText>HTMLデータ</w:delText>
        </w:r>
      </w:del>
      <w:r w:rsidRPr="00D5047A">
        <w:rPr>
          <w:rFonts w:ascii="ＭＳ Ｐ明朝" w:eastAsia="ＭＳ Ｐ明朝" w:hAnsi="ＭＳ Ｐ明朝" w:hint="eastAsia"/>
          <w:sz w:val="20"/>
          <w:szCs w:val="20"/>
        </w:rPr>
        <w:t>、</w:t>
      </w:r>
      <w:del w:id="32" w:author="Naoki" w:date="2014-07-08T23:12:00Z">
        <w:r w:rsidRPr="00D5047A" w:rsidDel="006E0E0D">
          <w:rPr>
            <w:rFonts w:ascii="ＭＳ Ｐ明朝" w:eastAsia="ＭＳ Ｐ明朝" w:hAnsi="ＭＳ Ｐ明朝" w:hint="eastAsia"/>
            <w:sz w:val="20"/>
            <w:szCs w:val="20"/>
          </w:rPr>
          <w:delText>および</w:delText>
        </w:r>
      </w:del>
      <w:r w:rsidRPr="00D5047A">
        <w:rPr>
          <w:rFonts w:ascii="ＭＳ Ｐ明朝" w:eastAsia="ＭＳ Ｐ明朝" w:hAnsi="ＭＳ Ｐ明朝" w:hint="eastAsia"/>
          <w:sz w:val="20"/>
          <w:szCs w:val="20"/>
        </w:rPr>
        <w:t>画像データ、</w:t>
      </w:r>
      <w:ins w:id="33" w:author="Naoki" w:date="2014-07-08T23:13:00Z">
        <w:r w:rsidR="006E0E0D">
          <w:rPr>
            <w:rFonts w:ascii="ＭＳ Ｐ明朝" w:eastAsia="ＭＳ Ｐ明朝" w:hAnsi="ＭＳ Ｐ明朝" w:hint="eastAsia"/>
            <w:sz w:val="20"/>
            <w:szCs w:val="20"/>
          </w:rPr>
          <w:t>イラストレーション</w:t>
        </w:r>
      </w:ins>
      <w:del w:id="34" w:author="Naoki" w:date="2014-07-08T23:13:00Z">
        <w:r w:rsidRPr="00D5047A" w:rsidDel="006E0E0D">
          <w:rPr>
            <w:rFonts w:ascii="ＭＳ Ｐ明朝" w:eastAsia="ＭＳ Ｐ明朝" w:hAnsi="ＭＳ Ｐ明朝" w:hint="eastAsia"/>
            <w:sz w:val="20"/>
            <w:szCs w:val="20"/>
          </w:rPr>
          <w:delText>スクリプト</w:delText>
        </w:r>
      </w:del>
      <w:r w:rsidRPr="00D5047A">
        <w:rPr>
          <w:rFonts w:ascii="ＭＳ Ｐ明朝" w:eastAsia="ＭＳ Ｐ明朝" w:hAnsi="ＭＳ Ｐ明朝" w:hint="eastAsia"/>
          <w:sz w:val="20"/>
          <w:szCs w:val="20"/>
        </w:rPr>
        <w:t>等</w:t>
      </w:r>
      <w:ins w:id="35" w:author="Naoki" w:date="2014-07-08T23:15:00Z">
        <w:r w:rsidR="0095234F">
          <w:rPr>
            <w:rFonts w:ascii="ＭＳ Ｐ明朝" w:eastAsia="ＭＳ Ｐ明朝" w:hAnsi="ＭＳ Ｐ明朝" w:hint="eastAsia"/>
            <w:sz w:val="20"/>
            <w:szCs w:val="20"/>
          </w:rPr>
          <w:t>、</w:t>
        </w:r>
      </w:ins>
      <w:del w:id="36" w:author="Naoki" w:date="2014-07-08T23:15:00Z">
        <w:r w:rsidRPr="00D5047A" w:rsidDel="0095234F">
          <w:rPr>
            <w:rFonts w:ascii="ＭＳ Ｐ明朝" w:eastAsia="ＭＳ Ｐ明朝" w:hAnsi="ＭＳ Ｐ明朝" w:hint="eastAsia"/>
            <w:sz w:val="20"/>
            <w:szCs w:val="20"/>
          </w:rPr>
          <w:delText>の</w:delText>
        </w:r>
      </w:del>
      <w:ins w:id="37" w:author="Naoki" w:date="2014-07-08T23:14:00Z">
        <w:r w:rsidR="006E0E0D">
          <w:rPr>
            <w:rFonts w:ascii="ＭＳ Ｐ明朝" w:eastAsia="ＭＳ Ｐ明朝" w:hAnsi="ＭＳ Ｐ明朝" w:hint="eastAsia"/>
            <w:sz w:val="20"/>
            <w:szCs w:val="20"/>
          </w:rPr>
          <w:t>乙による</w:t>
        </w:r>
      </w:ins>
      <w:r w:rsidRPr="00D5047A">
        <w:rPr>
          <w:rFonts w:ascii="ＭＳ Ｐ明朝" w:eastAsia="ＭＳ Ｐ明朝" w:hAnsi="ＭＳ Ｐ明朝" w:hint="eastAsia"/>
          <w:sz w:val="20"/>
          <w:szCs w:val="20"/>
        </w:rPr>
        <w:t>一切の制作物（以下「制作物」という）に関する所有権は</w:t>
      </w:r>
      <w:ins w:id="38" w:author="Naoki" w:date="2014-07-08T23:14:00Z">
        <w:r w:rsidR="006E0E0D">
          <w:rPr>
            <w:rFonts w:ascii="ＭＳ Ｐ明朝" w:eastAsia="ＭＳ Ｐ明朝" w:hAnsi="ＭＳ Ｐ明朝" w:hint="eastAsia"/>
            <w:sz w:val="20"/>
            <w:szCs w:val="20"/>
          </w:rPr>
          <w:t>、</w:t>
        </w:r>
      </w:ins>
      <w:r w:rsidRPr="00D5047A">
        <w:rPr>
          <w:rFonts w:ascii="ＭＳ Ｐ明朝" w:eastAsia="ＭＳ Ｐ明朝" w:hAnsi="ＭＳ Ｐ明朝" w:hint="eastAsia"/>
          <w:sz w:val="20"/>
          <w:szCs w:val="20"/>
        </w:rPr>
        <w:t>乙に帰属します。</w:t>
      </w:r>
      <w:ins w:id="39" w:author="Naoki" w:date="2014-07-08T23:15:00Z">
        <w:r w:rsidR="0095234F">
          <w:rPr>
            <w:rFonts w:ascii="ＭＳ Ｐ明朝" w:eastAsia="ＭＳ Ｐ明朝" w:hAnsi="ＭＳ Ｐ明朝" w:hint="eastAsia"/>
            <w:sz w:val="20"/>
            <w:szCs w:val="20"/>
          </w:rPr>
          <w:t>また</w:t>
        </w:r>
      </w:ins>
      <w:r w:rsidRPr="00D5047A">
        <w:rPr>
          <w:rFonts w:ascii="ＭＳ Ｐ明朝" w:eastAsia="ＭＳ Ｐ明朝" w:hAnsi="ＭＳ Ｐ明朝" w:hint="eastAsia"/>
          <w:sz w:val="20"/>
          <w:szCs w:val="20"/>
        </w:rPr>
        <w:t>甲が提出した</w:t>
      </w:r>
      <w:commentRangeStart w:id="40"/>
      <w:r w:rsidRPr="00D5047A">
        <w:rPr>
          <w:rFonts w:ascii="ＭＳ Ｐ明朝" w:eastAsia="ＭＳ Ｐ明朝" w:hAnsi="ＭＳ Ｐ明朝" w:hint="eastAsia"/>
          <w:sz w:val="20"/>
          <w:szCs w:val="20"/>
        </w:rPr>
        <w:t>仕様書</w:t>
      </w:r>
      <w:commentRangeEnd w:id="40"/>
      <w:r w:rsidR="0095234F">
        <w:rPr>
          <w:rStyle w:val="CommentReference"/>
        </w:rPr>
        <w:commentReference w:id="40"/>
      </w:r>
      <w:r w:rsidRPr="00D5047A">
        <w:rPr>
          <w:rFonts w:ascii="ＭＳ Ｐ明朝" w:eastAsia="ＭＳ Ｐ明朝" w:hAnsi="ＭＳ Ｐ明朝" w:hint="eastAsia"/>
          <w:sz w:val="20"/>
          <w:szCs w:val="20"/>
        </w:rPr>
        <w:t>、テキスト原稿、画像</w:t>
      </w:r>
      <w:ins w:id="41" w:author="Naoki" w:date="2014-07-08T23:14:00Z">
        <w:r w:rsidR="006E0E0D">
          <w:rPr>
            <w:rFonts w:ascii="ＭＳ Ｐ明朝" w:eastAsia="ＭＳ Ｐ明朝" w:hAnsi="ＭＳ Ｐ明朝" w:hint="eastAsia"/>
            <w:sz w:val="20"/>
            <w:szCs w:val="20"/>
          </w:rPr>
          <w:t>データ</w:t>
        </w:r>
      </w:ins>
      <w:r w:rsidRPr="00D5047A">
        <w:rPr>
          <w:rFonts w:ascii="ＭＳ Ｐ明朝" w:eastAsia="ＭＳ Ｐ明朝" w:hAnsi="ＭＳ Ｐ明朝" w:hint="eastAsia"/>
          <w:sz w:val="20"/>
          <w:szCs w:val="20"/>
        </w:rPr>
        <w:t>等に関する所有権は甲に帰属します。乙は、甲が</w:t>
      </w:r>
      <w:ins w:id="42" w:author="Naoki" w:date="2014-07-08T23:16:00Z">
        <w:r w:rsidR="0095234F">
          <w:rPr>
            <w:rFonts w:ascii="ＭＳ Ｐ明朝" w:eastAsia="ＭＳ Ｐ明朝" w:hAnsi="ＭＳ Ｐ明朝" w:hint="eastAsia"/>
            <w:sz w:val="20"/>
            <w:szCs w:val="20"/>
          </w:rPr>
          <w:t>乙による</w:t>
        </w:r>
      </w:ins>
      <w:r w:rsidRPr="00D5047A">
        <w:rPr>
          <w:rFonts w:ascii="ＭＳ Ｐ明朝" w:eastAsia="ＭＳ Ｐ明朝" w:hAnsi="ＭＳ Ｐ明朝" w:hint="eastAsia"/>
          <w:sz w:val="20"/>
          <w:szCs w:val="20"/>
        </w:rPr>
        <w:t>制作物を</w:t>
      </w:r>
      <w:commentRangeStart w:id="43"/>
      <w:r w:rsidRPr="00D5047A">
        <w:rPr>
          <w:rFonts w:ascii="ＭＳ Ｐ明朝" w:eastAsia="ＭＳ Ｐ明朝" w:hAnsi="ＭＳ Ｐ明朝" w:hint="eastAsia"/>
          <w:sz w:val="20"/>
          <w:szCs w:val="20"/>
        </w:rPr>
        <w:t>自身のインターネット上に</w:t>
      </w:r>
      <w:commentRangeEnd w:id="43"/>
      <w:r w:rsidR="0095234F">
        <w:rPr>
          <w:rStyle w:val="CommentReference"/>
        </w:rPr>
        <w:commentReference w:id="43"/>
      </w:r>
      <w:r w:rsidRPr="00D5047A">
        <w:rPr>
          <w:rFonts w:ascii="ＭＳ Ｐ明朝" w:eastAsia="ＭＳ Ｐ明朝" w:hAnsi="ＭＳ Ｐ明朝" w:hint="eastAsia"/>
          <w:sz w:val="20"/>
          <w:szCs w:val="20"/>
        </w:rPr>
        <w:t>公開する目的で使用、改変することを許可します。それ以外の目的で使用する</w:t>
      </w:r>
      <w:ins w:id="44" w:author="Naoki" w:date="2014-07-08T23:17:00Z">
        <w:r w:rsidR="0095234F">
          <w:rPr>
            <w:rFonts w:ascii="ＭＳ Ｐ明朝" w:eastAsia="ＭＳ Ｐ明朝" w:hAnsi="ＭＳ Ｐ明朝" w:hint="eastAsia"/>
            <w:sz w:val="20"/>
            <w:szCs w:val="20"/>
          </w:rPr>
          <w:t>場合に</w:t>
        </w:r>
      </w:ins>
      <w:del w:id="45" w:author="Naoki" w:date="2014-07-08T23:17:00Z">
        <w:r w:rsidRPr="00D5047A" w:rsidDel="0095234F">
          <w:rPr>
            <w:rFonts w:ascii="ＭＳ Ｐ明朝" w:eastAsia="ＭＳ Ｐ明朝" w:hAnsi="ＭＳ Ｐ明朝" w:hint="eastAsia"/>
            <w:sz w:val="20"/>
            <w:szCs w:val="20"/>
          </w:rPr>
          <w:delText>とき</w:delText>
        </w:r>
      </w:del>
      <w:r w:rsidRPr="00D5047A">
        <w:rPr>
          <w:rFonts w:ascii="ＭＳ Ｐ明朝" w:eastAsia="ＭＳ Ｐ明朝" w:hAnsi="ＭＳ Ｐ明朝" w:hint="eastAsia"/>
          <w:sz w:val="20"/>
          <w:szCs w:val="20"/>
        </w:rPr>
        <w:t>は、甲は乙に許可を得なければなりません。（</w:t>
      </w:r>
      <w:ins w:id="46" w:author="Naoki" w:date="2014-07-08T23:18:00Z">
        <w:r w:rsidR="0095234F">
          <w:rPr>
            <w:rFonts w:ascii="ＭＳ Ｐ明朝" w:eastAsia="ＭＳ Ｐ明朝" w:hAnsi="ＭＳ Ｐ明朝" w:hint="eastAsia"/>
            <w:sz w:val="20"/>
            <w:szCs w:val="20"/>
          </w:rPr>
          <w:t>ただ</w:t>
        </w:r>
      </w:ins>
      <w:del w:id="47" w:author="Naoki" w:date="2014-07-08T23:18:00Z">
        <w:r w:rsidRPr="00D5047A" w:rsidDel="0095234F">
          <w:rPr>
            <w:rFonts w:ascii="ＭＳ Ｐ明朝" w:eastAsia="ＭＳ Ｐ明朝" w:hAnsi="ＭＳ Ｐ明朝" w:hint="eastAsia"/>
            <w:sz w:val="20"/>
            <w:szCs w:val="20"/>
          </w:rPr>
          <w:delText>但</w:delText>
        </w:r>
      </w:del>
      <w:r w:rsidRPr="00D5047A">
        <w:rPr>
          <w:rFonts w:ascii="ＭＳ Ｐ明朝" w:eastAsia="ＭＳ Ｐ明朝" w:hAnsi="ＭＳ Ｐ明朝" w:hint="eastAsia"/>
          <w:sz w:val="20"/>
          <w:szCs w:val="20"/>
        </w:rPr>
        <w:t>し、</w:t>
      </w:r>
      <w:ins w:id="48" w:author="Naoki" w:date="2014-07-08T23:18:00Z">
        <w:r w:rsidR="00F1095F">
          <w:rPr>
            <w:rFonts w:ascii="ＭＳ Ｐ明朝" w:eastAsia="ＭＳ Ｐ明朝" w:hAnsi="ＭＳ Ｐ明朝" w:hint="eastAsia"/>
            <w:sz w:val="20"/>
            <w:szCs w:val="20"/>
          </w:rPr>
          <w:t>乙が本契約に基づき</w:t>
        </w:r>
      </w:ins>
      <w:r w:rsidRPr="00D5047A">
        <w:rPr>
          <w:rFonts w:ascii="ＭＳ Ｐ明朝" w:eastAsia="ＭＳ Ｐ明朝" w:hAnsi="ＭＳ Ｐ明朝" w:hint="eastAsia"/>
          <w:sz w:val="20"/>
          <w:szCs w:val="20"/>
        </w:rPr>
        <w:t>制作し</w:t>
      </w:r>
      <w:ins w:id="49" w:author="Naoki" w:date="2014-07-08T23:19:00Z">
        <w:r w:rsidR="00F1095F">
          <w:rPr>
            <w:rFonts w:ascii="ＭＳ Ｐ明朝" w:eastAsia="ＭＳ Ｐ明朝" w:hAnsi="ＭＳ Ｐ明朝" w:hint="eastAsia"/>
            <w:sz w:val="20"/>
            <w:szCs w:val="20"/>
          </w:rPr>
          <w:t>納品した</w:t>
        </w:r>
      </w:ins>
      <w:del w:id="50" w:author="Naoki" w:date="2014-07-08T23:19:00Z">
        <w:r w:rsidRPr="00D5047A" w:rsidDel="00F1095F">
          <w:rPr>
            <w:rFonts w:ascii="ＭＳ Ｐ明朝" w:eastAsia="ＭＳ Ｐ明朝" w:hAnsi="ＭＳ Ｐ明朝" w:hint="eastAsia"/>
            <w:sz w:val="20"/>
            <w:szCs w:val="20"/>
          </w:rPr>
          <w:delText>た</w:delText>
        </w:r>
      </w:del>
      <w:r w:rsidRPr="00D5047A">
        <w:rPr>
          <w:rFonts w:ascii="ＭＳ Ｐ明朝" w:eastAsia="ＭＳ Ｐ明朝" w:hAnsi="ＭＳ Ｐ明朝" w:hint="eastAsia"/>
          <w:sz w:val="20"/>
          <w:szCs w:val="20"/>
        </w:rPr>
        <w:t>ロゴと、撮影した写真については</w:t>
      </w:r>
      <w:ins w:id="51" w:author="Naoki" w:date="2014-07-08T23:19:00Z">
        <w:r w:rsidR="00F1095F">
          <w:rPr>
            <w:rFonts w:ascii="ＭＳ Ｐ明朝" w:eastAsia="ＭＳ Ｐ明朝" w:hAnsi="ＭＳ Ｐ明朝" w:hint="eastAsia"/>
            <w:sz w:val="20"/>
            <w:szCs w:val="20"/>
          </w:rPr>
          <w:t>、甲は</w:t>
        </w:r>
      </w:ins>
      <w:del w:id="52" w:author="Naoki" w:date="2014-07-08T23:19:00Z">
        <w:r w:rsidRPr="00D5047A" w:rsidDel="00F1095F">
          <w:rPr>
            <w:rFonts w:ascii="ＭＳ Ｐ明朝" w:eastAsia="ＭＳ Ｐ明朝" w:hAnsi="ＭＳ Ｐ明朝" w:hint="eastAsia"/>
            <w:sz w:val="20"/>
            <w:szCs w:val="20"/>
          </w:rPr>
          <w:delText>今後</w:delText>
        </w:r>
      </w:del>
      <w:r w:rsidRPr="00D5047A">
        <w:rPr>
          <w:rFonts w:ascii="ＭＳ Ｐ明朝" w:eastAsia="ＭＳ Ｐ明朝" w:hAnsi="ＭＳ Ｐ明朝" w:hint="eastAsia"/>
          <w:sz w:val="20"/>
          <w:szCs w:val="20"/>
        </w:rPr>
        <w:t>自由に使用することができます。）</w:t>
      </w:r>
    </w:p>
    <w:p w14:paraId="4AA3AA5A" w14:textId="77777777" w:rsidR="00D5047A" w:rsidRPr="00D5047A" w:rsidRDefault="00D5047A" w:rsidP="00D5047A">
      <w:pPr>
        <w:rPr>
          <w:rFonts w:ascii="ＭＳ Ｐ明朝" w:eastAsia="ＭＳ Ｐ明朝" w:hAnsi="ＭＳ Ｐ明朝"/>
          <w:sz w:val="20"/>
          <w:szCs w:val="20"/>
        </w:rPr>
      </w:pPr>
    </w:p>
    <w:p w14:paraId="03CB0EA6" w14:textId="389CE60C" w:rsidR="00D5047A" w:rsidRDefault="00E77A7D" w:rsidP="00E77A7D">
      <w:pPr>
        <w:pStyle w:val="ListParagraph"/>
        <w:numPr>
          <w:ilvl w:val="0"/>
          <w:numId w:val="1"/>
        </w:numPr>
        <w:rPr>
          <w:rFonts w:ascii="ＭＳ Ｐ明朝" w:eastAsia="ＭＳ Ｐ明朝" w:hAnsi="ＭＳ Ｐ明朝"/>
          <w:sz w:val="20"/>
          <w:szCs w:val="20"/>
        </w:rPr>
      </w:pPr>
      <w:r w:rsidRPr="00D5047A">
        <w:rPr>
          <w:rFonts w:ascii="ＭＳ Ｐ明朝" w:eastAsia="ＭＳ Ｐ明朝" w:hAnsi="ＭＳ Ｐ明朝" w:hint="eastAsia"/>
          <w:sz w:val="20"/>
          <w:szCs w:val="20"/>
        </w:rPr>
        <w:t>甲は、乙の団体ホームページにて</w:t>
      </w:r>
      <w:ins w:id="53" w:author="Naoki" w:date="2014-07-08T23:20:00Z">
        <w:r w:rsidR="002566DE">
          <w:rPr>
            <w:rFonts w:ascii="ＭＳ Ｐ明朝" w:eastAsia="ＭＳ Ｐ明朝" w:hAnsi="ＭＳ Ｐ明朝" w:hint="eastAsia"/>
            <w:sz w:val="20"/>
            <w:szCs w:val="20"/>
          </w:rPr>
          <w:t>、本契約に基づき</w:t>
        </w:r>
      </w:ins>
      <w:r w:rsidRPr="00D5047A">
        <w:rPr>
          <w:rFonts w:ascii="ＭＳ Ｐ明朝" w:eastAsia="ＭＳ Ｐ明朝" w:hAnsi="ＭＳ Ｐ明朝" w:hint="eastAsia"/>
          <w:sz w:val="20"/>
          <w:szCs w:val="20"/>
        </w:rPr>
        <w:t>制作された甲のホームページを紹介することを許可します。また、</w:t>
      </w:r>
      <w:ins w:id="54" w:author="Naoki" w:date="2014-07-08T23:21:00Z">
        <w:r w:rsidR="002566DE">
          <w:rPr>
            <w:rFonts w:ascii="ＭＳ Ｐ明朝" w:eastAsia="ＭＳ Ｐ明朝" w:hAnsi="ＭＳ Ｐ明朝" w:hint="eastAsia"/>
            <w:sz w:val="20"/>
            <w:szCs w:val="20"/>
          </w:rPr>
          <w:t>甲は</w:t>
        </w:r>
      </w:ins>
      <w:r w:rsidRPr="00D5047A">
        <w:rPr>
          <w:rFonts w:ascii="ＭＳ Ｐ明朝" w:eastAsia="ＭＳ Ｐ明朝" w:hAnsi="ＭＳ Ｐ明朝" w:hint="eastAsia"/>
          <w:sz w:val="20"/>
          <w:szCs w:val="20"/>
        </w:rPr>
        <w:t>安房マネーのメーリングリスト</w:t>
      </w:r>
      <w:ins w:id="55" w:author="Naoki" w:date="2014-07-08T23:21:00Z">
        <w:r w:rsidR="002566DE">
          <w:rPr>
            <w:rFonts w:ascii="ＭＳ Ｐ明朝" w:eastAsia="ＭＳ Ｐ明朝" w:hAnsi="ＭＳ Ｐ明朝" w:hint="eastAsia"/>
            <w:sz w:val="20"/>
            <w:szCs w:val="20"/>
          </w:rPr>
          <w:t>にて</w:t>
        </w:r>
      </w:ins>
      <w:del w:id="56" w:author="Naoki" w:date="2014-07-08T23:21:00Z">
        <w:r w:rsidRPr="00D5047A" w:rsidDel="002566DE">
          <w:rPr>
            <w:rFonts w:ascii="ＭＳ Ｐ明朝" w:eastAsia="ＭＳ Ｐ明朝" w:hAnsi="ＭＳ Ｐ明朝" w:hint="eastAsia"/>
            <w:sz w:val="20"/>
            <w:szCs w:val="20"/>
          </w:rPr>
          <w:delText>で</w:delText>
        </w:r>
      </w:del>
      <w:r w:rsidRPr="00D5047A">
        <w:rPr>
          <w:rFonts w:ascii="ＭＳ Ｐ明朝" w:eastAsia="ＭＳ Ｐ明朝" w:hAnsi="ＭＳ Ｐ明朝" w:hint="eastAsia"/>
          <w:sz w:val="20"/>
          <w:szCs w:val="20"/>
        </w:rPr>
        <w:t>、</w:t>
      </w:r>
      <w:ins w:id="57" w:author="Naoki" w:date="2014-07-08T23:21:00Z">
        <w:r w:rsidR="002566DE">
          <w:rPr>
            <w:rFonts w:ascii="ＭＳ Ｐ明朝" w:eastAsia="ＭＳ Ｐ明朝" w:hAnsi="ＭＳ Ｐ明朝" w:hint="eastAsia"/>
            <w:sz w:val="20"/>
            <w:szCs w:val="20"/>
          </w:rPr>
          <w:t>ホームページ</w:t>
        </w:r>
      </w:ins>
      <w:r w:rsidRPr="00D5047A">
        <w:rPr>
          <w:rFonts w:ascii="ＭＳ Ｐ明朝" w:eastAsia="ＭＳ Ｐ明朝" w:hAnsi="ＭＳ Ｐ明朝" w:hint="eastAsia"/>
          <w:sz w:val="20"/>
          <w:szCs w:val="20"/>
        </w:rPr>
        <w:t>完成の報告をします。</w:t>
      </w:r>
    </w:p>
    <w:p w14:paraId="1FFDA284" w14:textId="77777777" w:rsidR="00D5047A" w:rsidRPr="00D5047A" w:rsidRDefault="00D5047A" w:rsidP="00D5047A">
      <w:pPr>
        <w:rPr>
          <w:rFonts w:ascii="ＭＳ Ｐ明朝" w:eastAsia="ＭＳ Ｐ明朝" w:hAnsi="ＭＳ Ｐ明朝"/>
          <w:sz w:val="20"/>
          <w:szCs w:val="20"/>
        </w:rPr>
      </w:pPr>
    </w:p>
    <w:p w14:paraId="60505BDF" w14:textId="5A213E7C" w:rsidR="00D5047A" w:rsidRDefault="002566DE" w:rsidP="00E77A7D">
      <w:pPr>
        <w:pStyle w:val="ListParagraph"/>
        <w:numPr>
          <w:ilvl w:val="0"/>
          <w:numId w:val="1"/>
        </w:numPr>
        <w:rPr>
          <w:rFonts w:ascii="ＭＳ Ｐ明朝" w:eastAsia="ＭＳ Ｐ明朝" w:hAnsi="ＭＳ Ｐ明朝"/>
          <w:sz w:val="20"/>
          <w:szCs w:val="20"/>
        </w:rPr>
      </w:pPr>
      <w:ins w:id="58" w:author="Naoki" w:date="2014-07-08T23:21:00Z">
        <w:r>
          <w:rPr>
            <w:rFonts w:ascii="ＭＳ Ｐ明朝" w:eastAsia="ＭＳ Ｐ明朝" w:hAnsi="ＭＳ Ｐ明朝" w:hint="eastAsia"/>
            <w:sz w:val="20"/>
            <w:szCs w:val="20"/>
          </w:rPr>
          <w:t>本契約</w:t>
        </w:r>
      </w:ins>
      <w:ins w:id="59" w:author="Naoki" w:date="2014-07-08T23:22:00Z">
        <w:r>
          <w:rPr>
            <w:rFonts w:ascii="ＭＳ Ｐ明朝" w:eastAsia="ＭＳ Ｐ明朝" w:hAnsi="ＭＳ Ｐ明朝" w:hint="eastAsia"/>
            <w:sz w:val="20"/>
            <w:szCs w:val="20"/>
          </w:rPr>
          <w:t>での制作物の</w:t>
        </w:r>
      </w:ins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納期は、</w:t>
      </w:r>
      <w:commentRangeStart w:id="60"/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完全データ受領</w:t>
      </w:r>
      <w:commentRangeEnd w:id="60"/>
      <w:r w:rsidR="009A75BB">
        <w:rPr>
          <w:rStyle w:val="CommentReference"/>
        </w:rPr>
        <w:commentReference w:id="60"/>
      </w:r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から</w:t>
      </w:r>
      <w:commentRangeStart w:id="61"/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３ヶ月</w:t>
      </w:r>
      <w:ins w:id="62" w:author="Naoki" w:date="2014-07-08T23:22:00Z">
        <w:r w:rsidR="009A75BB">
          <w:rPr>
            <w:rFonts w:ascii="ＭＳ Ｐ明朝" w:eastAsia="ＭＳ Ｐ明朝" w:hAnsi="ＭＳ Ｐ明朝" w:hint="eastAsia"/>
            <w:sz w:val="20"/>
            <w:szCs w:val="20"/>
          </w:rPr>
          <w:t>以内</w:t>
        </w:r>
      </w:ins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とします。</w:t>
      </w:r>
      <w:commentRangeEnd w:id="61"/>
      <w:r w:rsidR="005172BD">
        <w:rPr>
          <w:rStyle w:val="CommentReference"/>
        </w:rPr>
        <w:commentReference w:id="61"/>
      </w:r>
    </w:p>
    <w:p w14:paraId="05E16384" w14:textId="77777777" w:rsidR="00D5047A" w:rsidRPr="00D5047A" w:rsidRDefault="00D5047A" w:rsidP="00D5047A">
      <w:pPr>
        <w:rPr>
          <w:rFonts w:ascii="ＭＳ Ｐ明朝" w:eastAsia="ＭＳ Ｐ明朝" w:hAnsi="ＭＳ Ｐ明朝"/>
          <w:sz w:val="20"/>
          <w:szCs w:val="20"/>
        </w:rPr>
      </w:pPr>
    </w:p>
    <w:p w14:paraId="32B368D7" w14:textId="39F632F4" w:rsidR="00E77A7D" w:rsidRPr="00C52746" w:rsidRDefault="00E77A7D">
      <w:pPr>
        <w:pStyle w:val="ListParagraph"/>
        <w:numPr>
          <w:ilvl w:val="0"/>
          <w:numId w:val="1"/>
        </w:numPr>
        <w:rPr>
          <w:rFonts w:ascii="ＭＳ Ｐ明朝" w:eastAsia="ＭＳ Ｐ明朝" w:hAnsi="ＭＳ Ｐ明朝"/>
          <w:sz w:val="20"/>
          <w:szCs w:val="20"/>
          <w:rPrChange w:id="63" w:author="Naoki" w:date="2014-07-08T23:30:00Z">
            <w:rPr/>
          </w:rPrChange>
        </w:rPr>
      </w:pPr>
      <w:r w:rsidRPr="00D5047A">
        <w:rPr>
          <w:rFonts w:ascii="ＭＳ Ｐ明朝" w:eastAsia="ＭＳ Ｐ明朝" w:hAnsi="ＭＳ Ｐ明朝" w:hint="eastAsia"/>
          <w:sz w:val="20"/>
          <w:szCs w:val="20"/>
        </w:rPr>
        <w:t>本契約に定めのない事項および利用契約に関して</w:t>
      </w:r>
      <w:ins w:id="64" w:author="Naoki" w:date="2014-07-08T23:30:00Z">
        <w:r w:rsidR="00C52746">
          <w:rPr>
            <w:rFonts w:ascii="ＭＳ Ｐ明朝" w:eastAsia="ＭＳ Ｐ明朝" w:hAnsi="ＭＳ Ｐ明朝" w:hint="eastAsia"/>
            <w:sz w:val="20"/>
            <w:szCs w:val="20"/>
          </w:rPr>
          <w:t>、</w:t>
        </w:r>
      </w:ins>
      <w:r w:rsidRPr="00C52746">
        <w:rPr>
          <w:rFonts w:ascii="ＭＳ Ｐ明朝" w:eastAsia="ＭＳ Ｐ明朝" w:hAnsi="ＭＳ Ｐ明朝" w:hint="eastAsia"/>
          <w:sz w:val="20"/>
          <w:szCs w:val="20"/>
          <w:rPrChange w:id="65" w:author="Naoki" w:date="2014-07-08T23:30:00Z">
            <w:rPr>
              <w:rFonts w:hint="eastAsia"/>
            </w:rPr>
          </w:rPrChange>
        </w:rPr>
        <w:t>甲と乙との間で問題</w:t>
      </w:r>
      <w:ins w:id="66" w:author="Naoki" w:date="2014-07-08T23:30:00Z">
        <w:r w:rsidR="00C52746">
          <w:rPr>
            <w:rFonts w:ascii="ＭＳ Ｐ明朝" w:eastAsia="ＭＳ Ｐ明朝" w:hAnsi="ＭＳ Ｐ明朝" w:hint="eastAsia"/>
            <w:sz w:val="20"/>
            <w:szCs w:val="20"/>
          </w:rPr>
          <w:t>または</w:t>
        </w:r>
      </w:ins>
      <w:del w:id="67" w:author="Naoki" w:date="2014-07-08T23:30:00Z">
        <w:r w:rsidRPr="00C52746" w:rsidDel="00C52746">
          <w:rPr>
            <w:rFonts w:ascii="ＭＳ Ｐ明朝" w:eastAsia="ＭＳ Ｐ明朝" w:hAnsi="ＭＳ Ｐ明朝" w:hint="eastAsia"/>
            <w:sz w:val="20"/>
            <w:szCs w:val="20"/>
            <w:rPrChange w:id="68" w:author="Naoki" w:date="2014-07-08T23:30:00Z">
              <w:rPr>
                <w:rFonts w:hint="eastAsia"/>
              </w:rPr>
            </w:rPrChange>
          </w:rPr>
          <w:delText>及び</w:delText>
        </w:r>
      </w:del>
      <w:r w:rsidRPr="00C52746">
        <w:rPr>
          <w:rFonts w:ascii="ＭＳ Ｐ明朝" w:eastAsia="ＭＳ Ｐ明朝" w:hAnsi="ＭＳ Ｐ明朝" w:hint="eastAsia"/>
          <w:sz w:val="20"/>
          <w:szCs w:val="20"/>
          <w:rPrChange w:id="69" w:author="Naoki" w:date="2014-07-08T23:30:00Z">
            <w:rPr>
              <w:rFonts w:hint="eastAsia"/>
            </w:rPr>
          </w:rPrChange>
        </w:rPr>
        <w:t>疑義を生じた場合には、法令、商習慣等によるほか甲乙協議の上、信義誠実の原則に基づき円満に解決するよう努めます。</w:t>
      </w:r>
    </w:p>
    <w:p w14:paraId="27C9C830" w14:textId="77777777" w:rsidR="00E77A7D" w:rsidRPr="00D5047A" w:rsidRDefault="00E77A7D" w:rsidP="00E77A7D">
      <w:pPr>
        <w:rPr>
          <w:rFonts w:ascii="ＭＳ Ｐ明朝" w:eastAsia="ＭＳ Ｐ明朝" w:hAnsi="ＭＳ Ｐ明朝"/>
          <w:sz w:val="20"/>
          <w:szCs w:val="20"/>
        </w:rPr>
      </w:pPr>
    </w:p>
    <w:p w14:paraId="0311A93D" w14:textId="66679472" w:rsidR="00E77A7D" w:rsidRPr="00D5047A" w:rsidRDefault="0017580E" w:rsidP="00E77A7D">
      <w:pPr>
        <w:rPr>
          <w:rFonts w:ascii="ＭＳ Ｐ明朝" w:eastAsia="ＭＳ Ｐ明朝" w:hAnsi="ＭＳ Ｐ明朝"/>
          <w:sz w:val="20"/>
          <w:szCs w:val="20"/>
        </w:rPr>
      </w:pPr>
      <w:r>
        <w:rPr>
          <w:rFonts w:ascii="ＭＳ Ｐ明朝" w:eastAsia="ＭＳ Ｐ明朝" w:hAnsi="ＭＳ Ｐ明朝" w:hint="eastAsia"/>
          <w:sz w:val="20"/>
          <w:szCs w:val="20"/>
        </w:rPr>
        <w:t>以上を合意</w:t>
      </w:r>
      <w:ins w:id="70" w:author="Naoki" w:date="2014-07-08T23:30:00Z">
        <w:r w:rsidR="00C52746">
          <w:rPr>
            <w:rFonts w:ascii="ＭＳ Ｐ明朝" w:eastAsia="ＭＳ Ｐ明朝" w:hAnsi="ＭＳ Ｐ明朝" w:hint="eastAsia"/>
            <w:sz w:val="20"/>
            <w:szCs w:val="20"/>
          </w:rPr>
          <w:t>、</w:t>
        </w:r>
      </w:ins>
      <w:del w:id="71" w:author="Naoki" w:date="2014-07-08T23:30:00Z">
        <w:r w:rsidDel="00C52746">
          <w:rPr>
            <w:rFonts w:ascii="ＭＳ Ｐ明朝" w:eastAsia="ＭＳ Ｐ明朝" w:hAnsi="ＭＳ Ｐ明朝" w:hint="eastAsia"/>
            <w:sz w:val="20"/>
            <w:szCs w:val="20"/>
          </w:rPr>
          <w:delText>・</w:delText>
        </w:r>
      </w:del>
      <w:r>
        <w:rPr>
          <w:rFonts w:ascii="ＭＳ Ｐ明朝" w:eastAsia="ＭＳ Ｐ明朝" w:hAnsi="ＭＳ Ｐ明朝" w:hint="eastAsia"/>
          <w:sz w:val="20"/>
          <w:szCs w:val="20"/>
        </w:rPr>
        <w:t>確認</w:t>
      </w:r>
      <w:ins w:id="72" w:author="Naoki" w:date="2014-07-08T23:30:00Z">
        <w:r w:rsidR="00C52746">
          <w:rPr>
            <w:rFonts w:ascii="ＭＳ Ｐ明朝" w:eastAsia="ＭＳ Ｐ明朝" w:hAnsi="ＭＳ Ｐ明朝" w:hint="eastAsia"/>
            <w:sz w:val="20"/>
            <w:szCs w:val="20"/>
          </w:rPr>
          <w:t>、</w:t>
        </w:r>
      </w:ins>
      <w:del w:id="73" w:author="Naoki" w:date="2014-07-08T23:30:00Z">
        <w:r w:rsidDel="00C52746">
          <w:rPr>
            <w:rFonts w:ascii="ＭＳ Ｐ明朝" w:eastAsia="ＭＳ Ｐ明朝" w:hAnsi="ＭＳ Ｐ明朝" w:hint="eastAsia"/>
            <w:sz w:val="20"/>
            <w:szCs w:val="20"/>
          </w:rPr>
          <w:delText>・</w:delText>
        </w:r>
      </w:del>
      <w:r>
        <w:rPr>
          <w:rFonts w:ascii="ＭＳ Ｐ明朝" w:eastAsia="ＭＳ Ｐ明朝" w:hAnsi="ＭＳ Ｐ明朝" w:hint="eastAsia"/>
          <w:sz w:val="20"/>
          <w:szCs w:val="20"/>
        </w:rPr>
        <w:t>承認した</w:t>
      </w:r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証として、本書面を2通作成し、甲乙</w:t>
      </w:r>
      <w:del w:id="74" w:author="Naoki" w:date="2014-07-08T23:30:00Z">
        <w:r w:rsidR="00E77A7D" w:rsidRPr="00D5047A" w:rsidDel="00C52746">
          <w:rPr>
            <w:rFonts w:ascii="ＭＳ Ｐ明朝" w:eastAsia="ＭＳ Ｐ明朝" w:hAnsi="ＭＳ Ｐ明朝" w:hint="eastAsia"/>
            <w:sz w:val="20"/>
            <w:szCs w:val="20"/>
          </w:rPr>
          <w:delText>署名</w:delText>
        </w:r>
      </w:del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捺印の上、各々１通を所持する。</w:t>
      </w:r>
    </w:p>
    <w:p w14:paraId="57964DCB" w14:textId="77777777" w:rsidR="00D5047A" w:rsidRDefault="00D5047A" w:rsidP="00E77A7D">
      <w:pPr>
        <w:rPr>
          <w:rFonts w:ascii="ＭＳ Ｐ明朝" w:eastAsia="ＭＳ Ｐ明朝" w:hAnsi="ＭＳ Ｐ明朝"/>
          <w:sz w:val="20"/>
          <w:szCs w:val="20"/>
        </w:rPr>
      </w:pPr>
    </w:p>
    <w:p w14:paraId="3C334D46" w14:textId="77777777" w:rsidR="00D5047A" w:rsidRDefault="00D5047A" w:rsidP="00E77A7D">
      <w:pPr>
        <w:rPr>
          <w:rFonts w:ascii="ＭＳ Ｐ明朝" w:eastAsia="ＭＳ Ｐ明朝" w:hAnsi="ＭＳ Ｐ明朝"/>
          <w:sz w:val="20"/>
          <w:szCs w:val="20"/>
        </w:rPr>
      </w:pPr>
    </w:p>
    <w:p w14:paraId="17284FD2" w14:textId="77777777" w:rsidR="00E77A7D" w:rsidRDefault="00E77A7D" w:rsidP="00A271C8">
      <w:pPr>
        <w:spacing w:line="276" w:lineRule="auto"/>
        <w:rPr>
          <w:rFonts w:ascii="ＭＳ Ｐ明朝" w:eastAsia="ＭＳ Ｐ明朝" w:hAnsi="ＭＳ Ｐ明朝"/>
          <w:sz w:val="20"/>
          <w:szCs w:val="20"/>
        </w:rPr>
        <w:pPrChange w:id="75" w:author="Naoki" w:date="2014-07-08T23:35:00Z">
          <w:pPr/>
        </w:pPrChange>
      </w:pPr>
      <w:r w:rsidRPr="00D5047A">
        <w:rPr>
          <w:rFonts w:ascii="ＭＳ Ｐ明朝" w:eastAsia="ＭＳ Ｐ明朝" w:hAnsi="ＭＳ Ｐ明朝" w:hint="eastAsia"/>
          <w:sz w:val="20"/>
          <w:szCs w:val="20"/>
        </w:rPr>
        <w:t>平成26年7月13日</w:t>
      </w:r>
    </w:p>
    <w:p w14:paraId="0DF75F03" w14:textId="77777777" w:rsidR="00D922CB" w:rsidRPr="00D5047A" w:rsidRDefault="00D922CB" w:rsidP="00A271C8">
      <w:pPr>
        <w:spacing w:line="276" w:lineRule="auto"/>
        <w:rPr>
          <w:rFonts w:ascii="ＭＳ Ｐ明朝" w:eastAsia="ＭＳ Ｐ明朝" w:hAnsi="ＭＳ Ｐ明朝"/>
          <w:sz w:val="20"/>
          <w:szCs w:val="20"/>
        </w:rPr>
        <w:pPrChange w:id="76" w:author="Naoki" w:date="2014-07-08T23:35:00Z">
          <w:pPr/>
        </w:pPrChange>
      </w:pPr>
    </w:p>
    <w:p w14:paraId="4B6ED56A" w14:textId="757A8D68" w:rsidR="00D922CB" w:rsidRDefault="00D922CB" w:rsidP="00A271C8">
      <w:pPr>
        <w:spacing w:line="276" w:lineRule="auto"/>
        <w:rPr>
          <w:rFonts w:ascii="ＭＳ Ｐ明朝" w:eastAsia="ＭＳ Ｐ明朝" w:hAnsi="ＭＳ Ｐ明朝"/>
          <w:sz w:val="20"/>
          <w:szCs w:val="20"/>
        </w:rPr>
      </w:pPr>
      <w:r>
        <w:rPr>
          <w:rFonts w:ascii="ＭＳ Ｐ明朝" w:eastAsia="ＭＳ Ｐ明朝" w:hAnsi="ＭＳ Ｐ明朝" w:hint="eastAsia"/>
          <w:sz w:val="20"/>
          <w:szCs w:val="20"/>
        </w:rPr>
        <w:t>甲</w:t>
      </w:r>
      <w:r w:rsidR="00D73022">
        <w:rPr>
          <w:rFonts w:ascii="ＭＳ Ｐ明朝" w:eastAsia="ＭＳ Ｐ明朝" w:hAnsi="ＭＳ Ｐ明朝" w:hint="eastAsia"/>
          <w:sz w:val="20"/>
          <w:szCs w:val="20"/>
        </w:rPr>
        <w:t>：</w:t>
      </w:r>
      <w:r w:rsidR="00D73022">
        <w:rPr>
          <w:rFonts w:ascii="ＭＳ Ｐ明朝" w:eastAsia="ＭＳ Ｐ明朝" w:hAnsi="ＭＳ Ｐ明朝" w:hint="eastAsia"/>
          <w:sz w:val="20"/>
          <w:szCs w:val="20"/>
        </w:rPr>
        <w:tab/>
      </w:r>
      <w:ins w:id="77" w:author="Naoki" w:date="2014-07-08T23:31:00Z">
        <w:r w:rsidR="00E96787">
          <w:rPr>
            <w:rFonts w:ascii="ＭＳ Ｐ明朝" w:eastAsia="ＭＳ Ｐ明朝" w:hAnsi="ＭＳ Ｐ明朝" w:hint="eastAsia"/>
            <w:sz w:val="20"/>
            <w:szCs w:val="20"/>
          </w:rPr>
          <w:t>（</w:t>
        </w:r>
      </w:ins>
      <w:r w:rsidR="00D73022">
        <w:rPr>
          <w:rFonts w:ascii="ＭＳ Ｐ明朝" w:eastAsia="ＭＳ Ｐ明朝" w:hAnsi="ＭＳ Ｐ明朝" w:hint="eastAsia"/>
          <w:sz w:val="20"/>
          <w:szCs w:val="20"/>
        </w:rPr>
        <w:t>住所</w:t>
      </w:r>
      <w:ins w:id="78" w:author="Naoki" w:date="2014-07-08T23:31:00Z">
        <w:r w:rsidR="00E96787">
          <w:rPr>
            <w:rFonts w:ascii="ＭＳ Ｐ明朝" w:eastAsia="ＭＳ Ｐ明朝" w:hAnsi="ＭＳ Ｐ明朝" w:hint="eastAsia"/>
            <w:sz w:val="20"/>
            <w:szCs w:val="20"/>
          </w:rPr>
          <w:t>）</w:t>
        </w:r>
      </w:ins>
    </w:p>
    <w:p w14:paraId="3B79EC49" w14:textId="1D074B18" w:rsidR="00D73022" w:rsidRDefault="00D73022" w:rsidP="00A271C8">
      <w:pPr>
        <w:spacing w:line="276" w:lineRule="auto"/>
        <w:rPr>
          <w:rFonts w:ascii="ＭＳ Ｐ明朝" w:eastAsia="ＭＳ Ｐ明朝" w:hAnsi="ＭＳ Ｐ明朝"/>
          <w:sz w:val="20"/>
          <w:szCs w:val="20"/>
        </w:rPr>
        <w:pPrChange w:id="79" w:author="Naoki" w:date="2014-07-08T23:35:00Z">
          <w:pPr>
            <w:spacing w:line="276" w:lineRule="auto"/>
          </w:pPr>
        </w:pPrChange>
      </w:pPr>
      <w:r>
        <w:rPr>
          <w:rFonts w:ascii="ＭＳ Ｐ明朝" w:eastAsia="ＭＳ Ｐ明朝" w:hAnsi="ＭＳ Ｐ明朝" w:hint="eastAsia"/>
          <w:sz w:val="20"/>
          <w:szCs w:val="20"/>
        </w:rPr>
        <w:tab/>
      </w:r>
      <w:ins w:id="80" w:author="Naoki" w:date="2014-07-08T23:31:00Z">
        <w:r w:rsidR="00E96787">
          <w:rPr>
            <w:rFonts w:ascii="ＭＳ Ｐ明朝" w:eastAsia="ＭＳ Ｐ明朝" w:hAnsi="ＭＳ Ｐ明朝" w:hint="eastAsia"/>
            <w:sz w:val="20"/>
            <w:szCs w:val="20"/>
          </w:rPr>
          <w:t>（</w:t>
        </w:r>
      </w:ins>
      <w:r>
        <w:rPr>
          <w:rFonts w:ascii="ＭＳ Ｐ明朝" w:eastAsia="ＭＳ Ｐ明朝" w:hAnsi="ＭＳ Ｐ明朝" w:hint="eastAsia"/>
          <w:sz w:val="20"/>
          <w:szCs w:val="20"/>
        </w:rPr>
        <w:t>団体名</w:t>
      </w:r>
      <w:ins w:id="81" w:author="Naoki" w:date="2014-07-08T23:31:00Z">
        <w:r w:rsidR="00E96787">
          <w:rPr>
            <w:rFonts w:ascii="ＭＳ Ｐ明朝" w:eastAsia="ＭＳ Ｐ明朝" w:hAnsi="ＭＳ Ｐ明朝" w:hint="eastAsia"/>
            <w:sz w:val="20"/>
            <w:szCs w:val="20"/>
          </w:rPr>
          <w:t>）</w:t>
        </w:r>
      </w:ins>
    </w:p>
    <w:p w14:paraId="19C1D3BC" w14:textId="7CB45698" w:rsidR="00E77A7D" w:rsidRPr="00D5047A" w:rsidRDefault="00D73022" w:rsidP="00A271C8">
      <w:pPr>
        <w:spacing w:line="276" w:lineRule="auto"/>
        <w:rPr>
          <w:rFonts w:ascii="ＭＳ Ｐ明朝" w:eastAsia="ＭＳ Ｐ明朝" w:hAnsi="ＭＳ Ｐ明朝"/>
          <w:sz w:val="20"/>
          <w:szCs w:val="20"/>
        </w:rPr>
        <w:pPrChange w:id="82" w:author="Naoki" w:date="2014-07-08T23:35:00Z">
          <w:pPr>
            <w:spacing w:line="276" w:lineRule="auto"/>
          </w:pPr>
        </w:pPrChange>
      </w:pPr>
      <w:r>
        <w:rPr>
          <w:rFonts w:ascii="ＭＳ Ｐ明朝" w:eastAsia="ＭＳ Ｐ明朝" w:hAnsi="ＭＳ Ｐ明朝" w:hint="eastAsia"/>
          <w:sz w:val="20"/>
          <w:szCs w:val="20"/>
        </w:rPr>
        <w:tab/>
      </w:r>
      <w:ins w:id="83" w:author="Naoki" w:date="2014-07-08T23:31:00Z">
        <w:r w:rsidR="00E96787">
          <w:rPr>
            <w:rFonts w:ascii="ＭＳ Ｐ明朝" w:eastAsia="ＭＳ Ｐ明朝" w:hAnsi="ＭＳ Ｐ明朝" w:hint="eastAsia"/>
            <w:sz w:val="20"/>
            <w:szCs w:val="20"/>
          </w:rPr>
          <w:t>（</w:t>
        </w:r>
      </w:ins>
      <w:r>
        <w:rPr>
          <w:rFonts w:ascii="ＭＳ Ｐ明朝" w:eastAsia="ＭＳ Ｐ明朝" w:hAnsi="ＭＳ Ｐ明朝" w:hint="eastAsia"/>
          <w:sz w:val="20"/>
          <w:szCs w:val="20"/>
        </w:rPr>
        <w:t>代表者名</w:t>
      </w:r>
      <w:ins w:id="84" w:author="Naoki" w:date="2014-07-08T23:31:00Z">
        <w:r w:rsidR="00E96787">
          <w:rPr>
            <w:rFonts w:ascii="ＭＳ Ｐ明朝" w:eastAsia="ＭＳ Ｐ明朝" w:hAnsi="ＭＳ Ｐ明朝" w:hint="eastAsia"/>
            <w:sz w:val="20"/>
            <w:szCs w:val="20"/>
          </w:rPr>
          <w:t>）</w:t>
        </w:r>
      </w:ins>
      <w:r>
        <w:rPr>
          <w:rFonts w:ascii="ＭＳ Ｐ明朝" w:eastAsia="ＭＳ Ｐ明朝" w:hAnsi="ＭＳ Ｐ明朝" w:hint="eastAsia"/>
          <w:sz w:val="20"/>
          <w:szCs w:val="20"/>
        </w:rPr>
        <w:tab/>
      </w:r>
      <w:r>
        <w:rPr>
          <w:rFonts w:ascii="ＭＳ Ｐ明朝" w:eastAsia="ＭＳ Ｐ明朝" w:hAnsi="ＭＳ Ｐ明朝" w:hint="eastAsia"/>
          <w:sz w:val="20"/>
          <w:szCs w:val="20"/>
        </w:rPr>
        <w:tab/>
      </w:r>
      <w:r>
        <w:rPr>
          <w:rFonts w:ascii="ＭＳ Ｐ明朝" w:eastAsia="ＭＳ Ｐ明朝" w:hAnsi="ＭＳ Ｐ明朝" w:hint="eastAsia"/>
          <w:sz w:val="20"/>
          <w:szCs w:val="20"/>
        </w:rPr>
        <w:tab/>
        <w:t>㊞</w:t>
      </w:r>
    </w:p>
    <w:p w14:paraId="3BE4995B" w14:textId="13C77D09" w:rsidR="00E77A7D" w:rsidRPr="00D5047A" w:rsidRDefault="00E77A7D" w:rsidP="00A271C8">
      <w:pPr>
        <w:spacing w:line="276" w:lineRule="auto"/>
        <w:rPr>
          <w:rFonts w:ascii="ＭＳ Ｐ明朝" w:eastAsia="ＭＳ Ｐ明朝" w:hAnsi="ＭＳ Ｐ明朝"/>
          <w:sz w:val="20"/>
          <w:szCs w:val="20"/>
        </w:rPr>
        <w:pPrChange w:id="85" w:author="Naoki" w:date="2014-07-08T23:35:00Z">
          <w:pPr>
            <w:spacing w:line="276" w:lineRule="auto"/>
          </w:pPr>
        </w:pPrChange>
      </w:pPr>
    </w:p>
    <w:p w14:paraId="0D19F2EE" w14:textId="77777777" w:rsidR="00D73022" w:rsidRDefault="00E77A7D" w:rsidP="00A271C8">
      <w:pPr>
        <w:spacing w:line="276" w:lineRule="auto"/>
        <w:rPr>
          <w:rFonts w:ascii="ＭＳ Ｐ明朝" w:eastAsia="ＭＳ Ｐ明朝" w:hAnsi="ＭＳ Ｐ明朝"/>
          <w:sz w:val="20"/>
          <w:szCs w:val="20"/>
        </w:rPr>
        <w:pPrChange w:id="86" w:author="Naoki" w:date="2014-07-08T23:35:00Z">
          <w:pPr>
            <w:spacing w:line="276" w:lineRule="auto"/>
          </w:pPr>
        </w:pPrChange>
      </w:pPr>
      <w:r w:rsidRPr="00D5047A">
        <w:rPr>
          <w:rFonts w:ascii="ＭＳ Ｐ明朝" w:eastAsia="ＭＳ Ｐ明朝" w:hAnsi="ＭＳ Ｐ明朝" w:hint="eastAsia"/>
          <w:sz w:val="20"/>
          <w:szCs w:val="20"/>
        </w:rPr>
        <w:t>乙</w:t>
      </w:r>
      <w:r w:rsidR="00D73022">
        <w:rPr>
          <w:rFonts w:ascii="ＭＳ Ｐ明朝" w:eastAsia="ＭＳ Ｐ明朝" w:hAnsi="ＭＳ Ｐ明朝" w:hint="eastAsia"/>
          <w:sz w:val="20"/>
          <w:szCs w:val="20"/>
        </w:rPr>
        <w:t>：</w:t>
      </w:r>
      <w:r w:rsidR="00D73022">
        <w:rPr>
          <w:rFonts w:ascii="ＭＳ Ｐ明朝" w:eastAsia="ＭＳ Ｐ明朝" w:hAnsi="ＭＳ Ｐ明朝" w:hint="eastAsia"/>
          <w:sz w:val="20"/>
          <w:szCs w:val="20"/>
          <w:lang w:eastAsia="ja-JP"/>
        </w:rPr>
        <w:tab/>
      </w:r>
      <w:r w:rsidRPr="00D5047A">
        <w:rPr>
          <w:rFonts w:ascii="ＭＳ Ｐ明朝" w:eastAsia="ＭＳ Ｐ明朝" w:hAnsi="ＭＳ Ｐ明朝" w:hint="eastAsia"/>
          <w:sz w:val="20"/>
          <w:szCs w:val="20"/>
        </w:rPr>
        <w:t>千葉県鴨川市松尾寺423</w:t>
      </w:r>
    </w:p>
    <w:p w14:paraId="2FB0A3DC" w14:textId="41644BCE" w:rsidR="00E77A7D" w:rsidRDefault="00E77A7D" w:rsidP="00A271C8">
      <w:pPr>
        <w:spacing w:line="276" w:lineRule="auto"/>
        <w:ind w:firstLine="720"/>
        <w:rPr>
          <w:rFonts w:ascii="ＭＳ Ｐ明朝" w:eastAsia="ＭＳ Ｐ明朝" w:hAnsi="ＭＳ Ｐ明朝"/>
          <w:sz w:val="20"/>
          <w:szCs w:val="20"/>
        </w:rPr>
        <w:pPrChange w:id="87" w:author="Naoki" w:date="2014-07-08T23:35:00Z">
          <w:pPr>
            <w:spacing w:line="276" w:lineRule="auto"/>
            <w:ind w:firstLine="720"/>
          </w:pPr>
        </w:pPrChange>
      </w:pPr>
      <w:r w:rsidRPr="00D5047A">
        <w:rPr>
          <w:rFonts w:ascii="ＭＳ Ｐ明朝" w:eastAsia="ＭＳ Ｐ明朝" w:hAnsi="ＭＳ Ｐ明朝" w:hint="eastAsia"/>
          <w:sz w:val="20"/>
          <w:szCs w:val="20"/>
        </w:rPr>
        <w:t>Creative Office OUR*IRO</w:t>
      </w:r>
    </w:p>
    <w:p w14:paraId="3FBCEF22" w14:textId="0B2D4B23" w:rsidR="00D73022" w:rsidRDefault="00D73022" w:rsidP="00A271C8">
      <w:pPr>
        <w:spacing w:line="276" w:lineRule="auto"/>
        <w:ind w:firstLine="720"/>
        <w:rPr>
          <w:rFonts w:ascii="ＭＳ Ｐ明朝" w:eastAsia="ＭＳ Ｐ明朝" w:hAnsi="ＭＳ Ｐ明朝"/>
          <w:sz w:val="20"/>
          <w:szCs w:val="20"/>
        </w:rPr>
        <w:pPrChange w:id="88" w:author="Naoki" w:date="2014-07-08T23:35:00Z">
          <w:pPr>
            <w:spacing w:line="276" w:lineRule="auto"/>
            <w:ind w:firstLine="720"/>
          </w:pPr>
        </w:pPrChange>
      </w:pPr>
      <w:r>
        <w:rPr>
          <w:rFonts w:ascii="ＭＳ Ｐ明朝" w:eastAsia="ＭＳ Ｐ明朝" w:hAnsi="ＭＳ Ｐ明朝" w:hint="eastAsia"/>
          <w:sz w:val="20"/>
          <w:szCs w:val="20"/>
        </w:rPr>
        <w:t>須藤　悠惟</w:t>
      </w:r>
      <w:r>
        <w:rPr>
          <w:rFonts w:ascii="ＭＳ Ｐ明朝" w:eastAsia="ＭＳ Ｐ明朝" w:hAnsi="ＭＳ Ｐ明朝" w:hint="eastAsia"/>
          <w:sz w:val="20"/>
          <w:szCs w:val="20"/>
        </w:rPr>
        <w:tab/>
      </w:r>
      <w:r>
        <w:rPr>
          <w:rFonts w:ascii="ＭＳ Ｐ明朝" w:eastAsia="ＭＳ Ｐ明朝" w:hAnsi="ＭＳ Ｐ明朝" w:hint="eastAsia"/>
          <w:sz w:val="20"/>
          <w:szCs w:val="20"/>
        </w:rPr>
        <w:tab/>
      </w:r>
      <w:r>
        <w:rPr>
          <w:rFonts w:ascii="ＭＳ Ｐ明朝" w:eastAsia="ＭＳ Ｐ明朝" w:hAnsi="ＭＳ Ｐ明朝" w:hint="eastAsia"/>
          <w:sz w:val="20"/>
          <w:szCs w:val="20"/>
        </w:rPr>
        <w:tab/>
        <w:t>㊞</w:t>
      </w:r>
    </w:p>
    <w:p w14:paraId="0C9948CA" w14:textId="77777777" w:rsidR="00D922CB" w:rsidRDefault="00D922CB" w:rsidP="00E77A7D">
      <w:pPr>
        <w:rPr>
          <w:rFonts w:ascii="ＭＳ Ｐ明朝" w:eastAsia="ＭＳ Ｐ明朝" w:hAnsi="ＭＳ Ｐ明朝"/>
          <w:sz w:val="20"/>
          <w:szCs w:val="20"/>
        </w:rPr>
      </w:pPr>
    </w:p>
    <w:p w14:paraId="1F1BC09E" w14:textId="77777777" w:rsidR="00D922CB" w:rsidRPr="00D5047A" w:rsidRDefault="00D922CB" w:rsidP="00E77A7D">
      <w:pPr>
        <w:rPr>
          <w:rFonts w:ascii="ＭＳ Ｐ明朝" w:eastAsia="ＭＳ Ｐ明朝" w:hAnsi="ＭＳ Ｐ明朝"/>
          <w:sz w:val="20"/>
          <w:szCs w:val="20"/>
        </w:rPr>
      </w:pPr>
    </w:p>
    <w:p w14:paraId="268AF31C" w14:textId="77777777" w:rsidR="00E77A7D" w:rsidRPr="00D5047A" w:rsidRDefault="00E77A7D" w:rsidP="00D922CB">
      <w:pPr>
        <w:jc w:val="right"/>
        <w:rPr>
          <w:rFonts w:ascii="ＭＳ Ｐ明朝" w:eastAsia="ＭＳ Ｐ明朝" w:hAnsi="ＭＳ Ｐ明朝"/>
          <w:sz w:val="20"/>
          <w:szCs w:val="20"/>
        </w:rPr>
      </w:pPr>
      <w:r w:rsidRPr="00D5047A">
        <w:rPr>
          <w:rFonts w:ascii="ＭＳ Ｐ明朝" w:eastAsia="ＭＳ Ｐ明朝" w:hAnsi="ＭＳ Ｐ明朝" w:hint="eastAsia"/>
          <w:sz w:val="20"/>
          <w:szCs w:val="20"/>
        </w:rPr>
        <w:t>以　上</w:t>
      </w:r>
    </w:p>
    <w:p w14:paraId="1975DA95" w14:textId="77777777" w:rsidR="00DD7F46" w:rsidRPr="00D5047A" w:rsidRDefault="00DD7F46">
      <w:pPr>
        <w:rPr>
          <w:rFonts w:ascii="ＭＳ Ｐ明朝" w:eastAsia="ＭＳ Ｐ明朝" w:hAnsi="ＭＳ Ｐ明朝"/>
          <w:sz w:val="20"/>
          <w:szCs w:val="20"/>
          <w:lang w:eastAsia="ja-JP"/>
        </w:rPr>
      </w:pPr>
      <w:bookmarkStart w:id="89" w:name="_GoBack"/>
      <w:bookmarkEnd w:id="89"/>
    </w:p>
    <w:sectPr w:rsidR="00DD7F46" w:rsidRPr="00D5047A" w:rsidSect="009E54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0" w:author="Naoki" w:date="2014-07-08T23:16:00Z" w:initials="N">
    <w:p w14:paraId="31DE5385" w14:textId="10789F1F" w:rsidR="005172BD" w:rsidRDefault="005172BD">
      <w:pPr>
        <w:pStyle w:val="CommentText"/>
        <w:rPr>
          <w:lang w:eastAsia="ja-JP"/>
        </w:rPr>
      </w:pPr>
      <w:r>
        <w:rPr>
          <w:rStyle w:val="CommentReference"/>
        </w:rPr>
        <w:annotationRef/>
      </w:r>
      <w:r>
        <w:rPr>
          <w:rFonts w:hint="eastAsia"/>
          <w:lang w:eastAsia="ja-JP"/>
        </w:rPr>
        <w:t>仕様書とは？</w:t>
      </w:r>
    </w:p>
  </w:comment>
  <w:comment w:id="43" w:author="Naoki" w:date="2014-07-08T23:17:00Z" w:initials="N">
    <w:p w14:paraId="1FD1DC84" w14:textId="29D40F14" w:rsidR="005172BD" w:rsidRDefault="005172BD">
      <w:pPr>
        <w:pStyle w:val="CommentText"/>
        <w:rPr>
          <w:lang w:eastAsia="ja-JP"/>
        </w:rPr>
      </w:pPr>
      <w:r>
        <w:rPr>
          <w:rStyle w:val="CommentReference"/>
        </w:rPr>
        <w:annotationRef/>
      </w:r>
      <w:r>
        <w:rPr>
          <w:rFonts w:hint="eastAsia"/>
          <w:lang w:eastAsia="ja-JP"/>
        </w:rPr>
        <w:t>「自身のインターネット」という概念はない。ブログ、</w:t>
      </w:r>
      <w:r>
        <w:rPr>
          <w:rFonts w:hint="eastAsia"/>
          <w:lang w:eastAsia="ja-JP"/>
        </w:rPr>
        <w:t>SNS</w:t>
      </w:r>
      <w:r>
        <w:rPr>
          <w:rFonts w:hint="eastAsia"/>
          <w:lang w:eastAsia="ja-JP"/>
        </w:rPr>
        <w:t>等を想定？</w:t>
      </w:r>
    </w:p>
  </w:comment>
  <w:comment w:id="60" w:author="Naoki" w:date="2014-07-08T23:23:00Z" w:initials="N">
    <w:p w14:paraId="4866F616" w14:textId="31B4053B" w:rsidR="005172BD" w:rsidRDefault="005172BD">
      <w:pPr>
        <w:pStyle w:val="CommentText"/>
        <w:rPr>
          <w:lang w:eastAsia="ja-JP"/>
        </w:rPr>
      </w:pPr>
      <w:r>
        <w:rPr>
          <w:rStyle w:val="CommentReference"/>
        </w:rPr>
        <w:annotationRef/>
      </w:r>
      <w:r>
        <w:rPr>
          <w:rFonts w:hint="eastAsia"/>
          <w:lang w:eastAsia="ja-JP"/>
        </w:rPr>
        <w:t>表現がわかりにくい。「発注書受領から」などの方がいいかも</w:t>
      </w:r>
    </w:p>
  </w:comment>
  <w:comment w:id="61" w:author="Naoki" w:date="2014-07-08T23:29:00Z" w:initials="N">
    <w:p w14:paraId="1EB3C269" w14:textId="096B3502" w:rsidR="005172BD" w:rsidRDefault="005172BD">
      <w:pPr>
        <w:pStyle w:val="CommentText"/>
        <w:rPr>
          <w:lang w:eastAsia="ja-JP"/>
        </w:rPr>
      </w:pPr>
      <w:r>
        <w:rPr>
          <w:rStyle w:val="CommentReference"/>
        </w:rPr>
        <w:annotationRef/>
      </w:r>
      <w:r w:rsidR="001F4215">
        <w:rPr>
          <w:rFonts w:hint="eastAsia"/>
          <w:lang w:eastAsia="ja-JP"/>
        </w:rPr>
        <w:t>２の内容と矛盾するのでは？（２では納期を見積書</w:t>
      </w:r>
      <w:r>
        <w:rPr>
          <w:rFonts w:hint="eastAsia"/>
          <w:lang w:eastAsia="ja-JP"/>
        </w:rPr>
        <w:t>記載</w:t>
      </w:r>
      <w:r w:rsidR="001F4215">
        <w:rPr>
          <w:rFonts w:hint="eastAsia"/>
          <w:lang w:eastAsia="ja-JP"/>
        </w:rPr>
        <w:t>で変更可能</w:t>
      </w:r>
      <w:r>
        <w:rPr>
          <w:rFonts w:hint="eastAsia"/>
          <w:lang w:eastAsia="ja-JP"/>
        </w:rPr>
        <w:t>としているのに対し、ここでは覚書に固定明記している→変更の場合は覚書の変更</w:t>
      </w:r>
      <w:r w:rsidR="001F4215">
        <w:rPr>
          <w:rFonts w:hint="eastAsia"/>
          <w:lang w:eastAsia="ja-JP"/>
        </w:rPr>
        <w:t>手続き</w:t>
      </w:r>
      <w:r>
        <w:rPr>
          <w:rFonts w:hint="eastAsia"/>
          <w:lang w:eastAsia="ja-JP"/>
        </w:rPr>
        <w:t>が必要になる）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Ｐ明朝">
    <w:altName w:val="ＭＳ Ｐ明朝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4B09AC"/>
    <w:multiLevelType w:val="hybridMultilevel"/>
    <w:tmpl w:val="652CDB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A7D"/>
    <w:rsid w:val="0017580E"/>
    <w:rsid w:val="001F4215"/>
    <w:rsid w:val="002566DE"/>
    <w:rsid w:val="00485BBC"/>
    <w:rsid w:val="005172BD"/>
    <w:rsid w:val="00600B43"/>
    <w:rsid w:val="006E0E0D"/>
    <w:rsid w:val="0095234F"/>
    <w:rsid w:val="009A75BB"/>
    <w:rsid w:val="009E544F"/>
    <w:rsid w:val="00A271C8"/>
    <w:rsid w:val="00B3325D"/>
    <w:rsid w:val="00C52746"/>
    <w:rsid w:val="00D3405A"/>
    <w:rsid w:val="00D5047A"/>
    <w:rsid w:val="00D73022"/>
    <w:rsid w:val="00D922CB"/>
    <w:rsid w:val="00DD7F46"/>
    <w:rsid w:val="00E77A7D"/>
    <w:rsid w:val="00E96787"/>
    <w:rsid w:val="00EB17C5"/>
    <w:rsid w:val="00F1095F"/>
    <w:rsid w:val="00FB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4EA9C9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47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40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05A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5234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234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23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23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234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47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40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05A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5234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234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23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23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23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155</Words>
  <Characters>884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atlierawa</Company>
  <LinksUpToDate>false</LinksUpToDate>
  <CharactersWithSpaces>1037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ホームページの作成に関する覚書</dc:title>
  <dc:subject/>
  <dc:creator>Creative Office OUR*IRO</dc:creator>
  <cp:keywords/>
  <dc:description/>
  <cp:lastModifiedBy>Naoki</cp:lastModifiedBy>
  <cp:revision>19</cp:revision>
  <dcterms:created xsi:type="dcterms:W3CDTF">2014-07-08T13:50:00Z</dcterms:created>
  <dcterms:modified xsi:type="dcterms:W3CDTF">2014-07-08T14:35:00Z</dcterms:modified>
  <cp:category/>
</cp:coreProperties>
</file>