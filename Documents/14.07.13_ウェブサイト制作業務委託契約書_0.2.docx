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FFF73" w14:textId="35664EB8" w:rsidR="00B74188" w:rsidRPr="002A1F8C" w:rsidRDefault="006C3ECE" w:rsidP="002A1F8C">
      <w:pPr>
        <w:jc w:val="center"/>
        <w:rPr>
          <w:rFonts w:ascii="Times New Roman" w:eastAsia="ＭＳ Ｐ明朝" w:hAnsi="Times New Roman" w:hint="eastAsia"/>
          <w:b/>
          <w:sz w:val="28"/>
          <w:szCs w:val="28"/>
          <w:lang w:eastAsia="ja-JP"/>
        </w:rPr>
      </w:pPr>
      <w:bookmarkStart w:id="0" w:name="_GoBack"/>
      <w:bookmarkEnd w:id="0"/>
      <w:ins w:id="1" w:author="Naoki" w:date="2014-07-12T00:00:00Z">
        <w:r>
          <w:rPr>
            <w:rFonts w:ascii="Times New Roman" w:eastAsia="ＭＳ Ｐ明朝" w:hAnsi="Times New Roman" w:hint="eastAsia"/>
            <w:b/>
            <w:sz w:val="28"/>
            <w:szCs w:val="28"/>
          </w:rPr>
          <w:t>ウェブサイト</w:t>
        </w:r>
      </w:ins>
      <w:del w:id="2" w:author="Naoki" w:date="2014-07-12T00:00:00Z">
        <w:r w:rsidR="00B74188" w:rsidRPr="002A1F8C" w:rsidDel="006C3ECE">
          <w:rPr>
            <w:rFonts w:ascii="Times New Roman" w:eastAsia="ＭＳ Ｐ明朝" w:hAnsi="Times New Roman" w:hint="eastAsia"/>
            <w:b/>
            <w:sz w:val="28"/>
            <w:szCs w:val="28"/>
          </w:rPr>
          <w:delText>ホームページ</w:delText>
        </w:r>
      </w:del>
      <w:r w:rsidR="00B74188" w:rsidRPr="002A1F8C">
        <w:rPr>
          <w:rFonts w:ascii="Times New Roman" w:eastAsia="ＭＳ Ｐ明朝" w:hAnsi="Times New Roman" w:hint="eastAsia"/>
          <w:b/>
          <w:sz w:val="28"/>
          <w:szCs w:val="28"/>
        </w:rPr>
        <w:t>制作業務委託契約書</w:t>
      </w:r>
    </w:p>
    <w:p w14:paraId="34DD9B14" w14:textId="77777777" w:rsidR="0060663B" w:rsidRPr="00411F8D" w:rsidRDefault="0060663B" w:rsidP="00B74188">
      <w:pPr>
        <w:rPr>
          <w:rFonts w:ascii="Times New Roman" w:eastAsia="ＭＳ Ｐ明朝" w:hAnsi="Times New Roman"/>
          <w:sz w:val="22"/>
          <w:szCs w:val="22"/>
        </w:rPr>
      </w:pPr>
    </w:p>
    <w:p w14:paraId="23C19952" w14:textId="77777777" w:rsidR="0060663B" w:rsidRDefault="0060663B" w:rsidP="00B74188">
      <w:pPr>
        <w:rPr>
          <w:rFonts w:ascii="Times New Roman" w:eastAsia="ＭＳ Ｐ明朝" w:hAnsi="Times New Roman"/>
          <w:sz w:val="22"/>
          <w:szCs w:val="22"/>
        </w:rPr>
      </w:pPr>
    </w:p>
    <w:p w14:paraId="74B79F83" w14:textId="77777777"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 xml:space="preserve">Cafe &amp; </w:t>
      </w:r>
      <w:r w:rsidRPr="00411F8D">
        <w:rPr>
          <w:rFonts w:ascii="Times New Roman" w:eastAsia="ＭＳ Ｐ明朝" w:hAnsi="Times New Roman" w:hint="eastAsia"/>
          <w:sz w:val="22"/>
          <w:szCs w:val="22"/>
        </w:rPr>
        <w:t>ガラス工房</w:t>
      </w:r>
      <w:r w:rsidRPr="00411F8D">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海遊魚（以下、甲という）と</w:t>
      </w:r>
      <w:r w:rsidRPr="00411F8D">
        <w:rPr>
          <w:rFonts w:ascii="Times New Roman" w:eastAsia="ＭＳ Ｐ明朝" w:hAnsi="Times New Roman" w:hint="eastAsia"/>
          <w:sz w:val="22"/>
          <w:szCs w:val="22"/>
        </w:rPr>
        <w:t>Creative Office OUR*IRO</w:t>
      </w:r>
      <w:r w:rsidRPr="00411F8D">
        <w:rPr>
          <w:rFonts w:ascii="Times New Roman" w:eastAsia="ＭＳ Ｐ明朝" w:hAnsi="Times New Roman" w:hint="eastAsia"/>
          <w:sz w:val="22"/>
          <w:szCs w:val="22"/>
        </w:rPr>
        <w:t>（以下、乙という）とは、次のとおり契約を締結する。</w:t>
      </w:r>
    </w:p>
    <w:p w14:paraId="3493123A" w14:textId="77777777" w:rsidR="0060663B" w:rsidRDefault="0060663B" w:rsidP="00B74188">
      <w:pPr>
        <w:rPr>
          <w:rFonts w:ascii="Times New Roman" w:eastAsia="ＭＳ Ｐ明朝" w:hAnsi="Times New Roman"/>
          <w:sz w:val="22"/>
          <w:szCs w:val="22"/>
        </w:rPr>
      </w:pPr>
    </w:p>
    <w:p w14:paraId="4B0541FE" w14:textId="77777777" w:rsidR="0060663B" w:rsidRDefault="0060663B" w:rsidP="00B74188">
      <w:pPr>
        <w:rPr>
          <w:rFonts w:ascii="Times New Roman" w:eastAsia="ＭＳ Ｐ明朝" w:hAnsi="Times New Roman"/>
          <w:sz w:val="22"/>
          <w:szCs w:val="22"/>
        </w:rPr>
      </w:pPr>
    </w:p>
    <w:p w14:paraId="6CCF30FF" w14:textId="6397A0EB" w:rsidR="0060663B" w:rsidRPr="002A1F8C" w:rsidRDefault="0060663B" w:rsidP="002A1F8C">
      <w:pPr>
        <w:jc w:val="center"/>
        <w:rPr>
          <w:rFonts w:ascii="ＭＳ Ｐ明朝" w:eastAsia="ＭＳ Ｐ明朝" w:hAnsi="ＭＳ Ｐ明朝" w:cs="ＭＳ Ｐ明朝" w:hint="eastAsia"/>
          <w:sz w:val="22"/>
          <w:szCs w:val="22"/>
          <w:lang w:eastAsia="ja-JP"/>
        </w:rPr>
      </w:pPr>
      <w:r>
        <w:rPr>
          <w:rFonts w:ascii="ＭＳ Ｐ明朝" w:eastAsia="ＭＳ Ｐ明朝" w:hAnsi="ＭＳ Ｐ明朝" w:cs="ＭＳ Ｐ明朝" w:hint="eastAsia"/>
          <w:sz w:val="22"/>
          <w:szCs w:val="22"/>
          <w:lang w:eastAsia="ja-JP"/>
        </w:rPr>
        <w:t>記</w:t>
      </w:r>
    </w:p>
    <w:p w14:paraId="5523B5C8" w14:textId="77777777" w:rsidR="0060663B" w:rsidRPr="00411F8D" w:rsidRDefault="0060663B" w:rsidP="00B74188">
      <w:pPr>
        <w:rPr>
          <w:rFonts w:ascii="Times New Roman" w:eastAsia="ＭＳ Ｐ明朝" w:hAnsi="Times New Roman"/>
          <w:sz w:val="22"/>
          <w:szCs w:val="22"/>
          <w:lang w:eastAsia="ja-JP"/>
        </w:rPr>
      </w:pPr>
    </w:p>
    <w:p w14:paraId="231E95A2" w14:textId="3A2551FE"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1</w:t>
      </w:r>
      <w:r w:rsidRPr="00411F8D">
        <w:rPr>
          <w:rFonts w:ascii="Times New Roman" w:eastAsia="ＭＳ Ｐ明朝" w:hAnsi="Times New Roman" w:hint="eastAsia"/>
          <w:sz w:val="22"/>
          <w:szCs w:val="22"/>
        </w:rPr>
        <w:t>条</w:t>
      </w:r>
      <w:r w:rsidR="0060663B">
        <w:rPr>
          <w:rFonts w:ascii="Times New Roman" w:eastAsia="ＭＳ Ｐ明朝" w:hAnsi="Times New Roman" w:hint="eastAsia"/>
          <w:sz w:val="22"/>
          <w:szCs w:val="22"/>
        </w:rPr>
        <w:t xml:space="preserve">　</w:t>
      </w:r>
      <w:r w:rsidR="0060663B">
        <w:rPr>
          <w:rFonts w:ascii="ＭＳ Ｐ明朝" w:eastAsia="ＭＳ Ｐ明朝" w:hAnsi="ＭＳ Ｐ明朝" w:cs="ＭＳ Ｐ明朝" w:hint="eastAsia"/>
          <w:sz w:val="22"/>
          <w:szCs w:val="22"/>
          <w:lang w:eastAsia="ja-JP"/>
        </w:rPr>
        <w:t>（</w:t>
      </w:r>
      <w:r w:rsidRPr="00411F8D">
        <w:rPr>
          <w:rFonts w:ascii="Times New Roman" w:eastAsia="ＭＳ Ｐ明朝" w:hAnsi="Times New Roman" w:hint="eastAsia"/>
          <w:sz w:val="22"/>
          <w:szCs w:val="22"/>
        </w:rPr>
        <w:t>目的</w:t>
      </w:r>
      <w:r w:rsidR="0060663B">
        <w:rPr>
          <w:rFonts w:ascii="Times New Roman" w:eastAsia="ＭＳ Ｐ明朝" w:hAnsi="Times New Roman" w:hint="eastAsia"/>
          <w:sz w:val="22"/>
          <w:szCs w:val="22"/>
        </w:rPr>
        <w:t>）</w:t>
      </w:r>
    </w:p>
    <w:p w14:paraId="76EE72F8" w14:textId="0082FAB4" w:rsidR="00F90EF3" w:rsidRPr="002A1F8C" w:rsidRDefault="00B74188" w:rsidP="003618E4">
      <w:pPr>
        <w:pStyle w:val="ListParagraph"/>
        <w:numPr>
          <w:ilvl w:val="0"/>
          <w:numId w:val="1"/>
        </w:numPr>
        <w:ind w:left="652" w:hanging="482"/>
        <w:rPr>
          <w:rFonts w:ascii="Times New Roman" w:eastAsia="ＭＳ Ｐ明朝" w:hAnsi="Times New Roman" w:hint="eastAsia"/>
          <w:sz w:val="22"/>
          <w:szCs w:val="22"/>
          <w:lang w:eastAsia="ja-JP"/>
        </w:rPr>
        <w:pPrChange w:id="3" w:author="Naoki" w:date="2014-07-12T00:43:00Z">
          <w:pPr>
            <w:pStyle w:val="ListParagraph"/>
            <w:numPr>
              <w:numId w:val="1"/>
            </w:numPr>
            <w:ind w:left="1200" w:hanging="480"/>
          </w:pPr>
        </w:pPrChange>
      </w:pPr>
      <w:r w:rsidRPr="002A1F8C">
        <w:rPr>
          <w:rFonts w:ascii="Times New Roman" w:eastAsia="ＭＳ Ｐ明朝" w:hAnsi="Times New Roman" w:hint="eastAsia"/>
          <w:sz w:val="22"/>
          <w:szCs w:val="22"/>
        </w:rPr>
        <w:t>甲は、</w:t>
      </w:r>
      <w:ins w:id="4" w:author="Naoki" w:date="2014-07-12T00:02:00Z">
        <w:r w:rsidR="006C3ECE">
          <w:rPr>
            <w:rFonts w:ascii="Times New Roman" w:eastAsia="ＭＳ Ｐ明朝" w:hAnsi="Times New Roman" w:hint="eastAsia"/>
            <w:sz w:val="22"/>
            <w:szCs w:val="22"/>
          </w:rPr>
          <w:t>ウェブサイト</w:t>
        </w:r>
      </w:ins>
      <w:del w:id="5" w:author="Naoki" w:date="2014-07-12T00:02:00Z">
        <w:r w:rsidRPr="002A1F8C" w:rsidDel="006C3ECE">
          <w:rPr>
            <w:rFonts w:ascii="Times New Roman" w:eastAsia="ＭＳ Ｐ明朝" w:hAnsi="Times New Roman" w:hint="eastAsia"/>
            <w:sz w:val="22"/>
            <w:szCs w:val="22"/>
          </w:rPr>
          <w:delText>ホームページ</w:delText>
        </w:r>
      </w:del>
      <w:r w:rsidRPr="002A1F8C">
        <w:rPr>
          <w:rFonts w:ascii="Times New Roman" w:eastAsia="ＭＳ Ｐ明朝" w:hAnsi="Times New Roman" w:hint="eastAsia"/>
          <w:sz w:val="22"/>
          <w:szCs w:val="22"/>
        </w:rPr>
        <w:t>の制作業務</w:t>
      </w:r>
      <w:del w:id="6" w:author="Naoki" w:date="2014-07-12T00:53:00Z">
        <w:r w:rsidRPr="002A1F8C" w:rsidDel="00B70E76">
          <w:rPr>
            <w:rFonts w:ascii="Times New Roman" w:eastAsia="ＭＳ Ｐ明朝" w:hAnsi="Times New Roman" w:hint="eastAsia"/>
            <w:sz w:val="22"/>
            <w:szCs w:val="22"/>
          </w:rPr>
          <w:delText>(</w:delText>
        </w:r>
        <w:r w:rsidRPr="002A1F8C" w:rsidDel="00B70E76">
          <w:rPr>
            <w:rFonts w:ascii="Times New Roman" w:eastAsia="ＭＳ Ｐ明朝" w:hAnsi="Times New Roman" w:hint="eastAsia"/>
            <w:sz w:val="22"/>
            <w:szCs w:val="22"/>
          </w:rPr>
          <w:delText>以下「本業務」という</w:delText>
        </w:r>
        <w:r w:rsidRPr="002A1F8C" w:rsidDel="00B70E76">
          <w:rPr>
            <w:rFonts w:ascii="Times New Roman" w:eastAsia="ＭＳ Ｐ明朝" w:hAnsi="Times New Roman" w:hint="eastAsia"/>
            <w:sz w:val="22"/>
            <w:szCs w:val="22"/>
          </w:rPr>
          <w:delText>)</w:delText>
        </w:r>
      </w:del>
      <w:r w:rsidRPr="002A1F8C">
        <w:rPr>
          <w:rFonts w:ascii="Times New Roman" w:eastAsia="ＭＳ Ｐ明朝" w:hAnsi="Times New Roman" w:hint="eastAsia"/>
          <w:sz w:val="22"/>
          <w:szCs w:val="22"/>
        </w:rPr>
        <w:t>を乙に委託し、乙はこれを受託する。</w:t>
      </w:r>
    </w:p>
    <w:p w14:paraId="4A262EF8" w14:textId="569587CD" w:rsidR="00B74188" w:rsidRPr="002A1F8C" w:rsidRDefault="00B74188" w:rsidP="003618E4">
      <w:pPr>
        <w:pStyle w:val="ListParagraph"/>
        <w:numPr>
          <w:ilvl w:val="0"/>
          <w:numId w:val="1"/>
        </w:numPr>
        <w:ind w:left="652" w:hanging="482"/>
        <w:rPr>
          <w:rFonts w:ascii="Times New Roman" w:eastAsia="ＭＳ Ｐ明朝" w:hAnsi="Times New Roman" w:hint="eastAsia"/>
          <w:sz w:val="22"/>
          <w:szCs w:val="22"/>
        </w:rPr>
        <w:pPrChange w:id="7" w:author="Naoki" w:date="2014-07-12T00:43:00Z">
          <w:pPr>
            <w:pStyle w:val="ListParagraph"/>
            <w:numPr>
              <w:numId w:val="1"/>
            </w:numPr>
            <w:ind w:left="1200" w:hanging="480"/>
          </w:pPr>
        </w:pPrChange>
      </w:pPr>
      <w:r w:rsidRPr="002A1F8C">
        <w:rPr>
          <w:rFonts w:ascii="Times New Roman" w:eastAsia="ＭＳ Ｐ明朝" w:hAnsi="Times New Roman" w:hint="eastAsia"/>
          <w:sz w:val="22"/>
          <w:szCs w:val="22"/>
        </w:rPr>
        <w:t>甲は、乙が</w:t>
      </w:r>
      <w:ins w:id="8" w:author="Naoki" w:date="2014-07-12T00:53:00Z">
        <w:r w:rsidR="00B70E76">
          <w:rPr>
            <w:rFonts w:ascii="Times New Roman" w:eastAsia="ＭＳ Ｐ明朝" w:hAnsi="Times New Roman" w:hint="eastAsia"/>
            <w:sz w:val="22"/>
            <w:szCs w:val="22"/>
          </w:rPr>
          <w:t>本契約に基づく</w:t>
        </w:r>
      </w:ins>
      <w:del w:id="9" w:author="Naoki" w:date="2014-07-12T00:53:00Z">
        <w:r w:rsidRPr="002A1F8C" w:rsidDel="00B70E76">
          <w:rPr>
            <w:rFonts w:ascii="Times New Roman" w:eastAsia="ＭＳ Ｐ明朝" w:hAnsi="Times New Roman" w:hint="eastAsia"/>
            <w:sz w:val="22"/>
            <w:szCs w:val="22"/>
          </w:rPr>
          <w:delText>本</w:delText>
        </w:r>
      </w:del>
      <w:r w:rsidRPr="002A1F8C">
        <w:rPr>
          <w:rFonts w:ascii="Times New Roman" w:eastAsia="ＭＳ Ｐ明朝" w:hAnsi="Times New Roman" w:hint="eastAsia"/>
          <w:sz w:val="22"/>
          <w:szCs w:val="22"/>
        </w:rPr>
        <w:t>業務を遂行するに際して、必要な協力を行う。</w:t>
      </w:r>
    </w:p>
    <w:p w14:paraId="35E4A9D3" w14:textId="77777777" w:rsidR="00B74188" w:rsidRPr="00411F8D" w:rsidRDefault="00B74188" w:rsidP="00B74188">
      <w:pPr>
        <w:rPr>
          <w:rFonts w:ascii="Times New Roman" w:eastAsia="ＭＳ Ｐ明朝" w:hAnsi="Times New Roman"/>
          <w:sz w:val="22"/>
          <w:szCs w:val="22"/>
        </w:rPr>
      </w:pPr>
    </w:p>
    <w:p w14:paraId="2053D34E" w14:textId="6BA78A0A"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0060663B">
        <w:rPr>
          <w:rFonts w:ascii="ＭＳ Ｐ明朝" w:eastAsia="ＭＳ Ｐ明朝" w:hAnsi="ＭＳ Ｐ明朝" w:cs="ＭＳ Ｐ明朝"/>
          <w:sz w:val="22"/>
          <w:szCs w:val="22"/>
          <w:lang w:eastAsia="ja-JP"/>
        </w:rPr>
        <w:t>2</w:t>
      </w:r>
      <w:r w:rsidRPr="00411F8D">
        <w:rPr>
          <w:rFonts w:ascii="Times New Roman" w:eastAsia="ＭＳ Ｐ明朝" w:hAnsi="Times New Roman" w:hint="eastAsia"/>
          <w:sz w:val="22"/>
          <w:szCs w:val="22"/>
        </w:rPr>
        <w:t>条</w:t>
      </w:r>
      <w:r w:rsidR="0060663B">
        <w:rPr>
          <w:rFonts w:ascii="Times New Roman" w:eastAsia="ＭＳ Ｐ明朝" w:hAnsi="Times New Roman" w:hint="eastAsia"/>
          <w:sz w:val="22"/>
          <w:szCs w:val="22"/>
        </w:rPr>
        <w:t xml:space="preserve">　</w:t>
      </w:r>
      <w:r w:rsidR="0060663B">
        <w:rPr>
          <w:rFonts w:ascii="Times New Roman" w:eastAsia="ＭＳ Ｐ明朝" w:hAnsi="Times New Roman" w:hint="eastAsia"/>
          <w:sz w:val="22"/>
          <w:szCs w:val="22"/>
          <w:lang w:eastAsia="ja-JP"/>
        </w:rPr>
        <w:t>（</w:t>
      </w:r>
      <w:r w:rsidRPr="00411F8D">
        <w:rPr>
          <w:rFonts w:ascii="Times New Roman" w:eastAsia="ＭＳ Ｐ明朝" w:hAnsi="Times New Roman" w:hint="eastAsia"/>
          <w:sz w:val="22"/>
          <w:szCs w:val="22"/>
        </w:rPr>
        <w:t>仕様の提示</w:t>
      </w:r>
      <w:r w:rsidR="0060663B">
        <w:rPr>
          <w:rFonts w:ascii="Times New Roman" w:eastAsia="ＭＳ Ｐ明朝" w:hAnsi="Times New Roman" w:hint="eastAsia"/>
          <w:sz w:val="22"/>
          <w:szCs w:val="22"/>
        </w:rPr>
        <w:t>）</w:t>
      </w:r>
    </w:p>
    <w:p w14:paraId="595EB656" w14:textId="5C4A73FC" w:rsidR="00F90EF3" w:rsidRPr="002A1F8C" w:rsidRDefault="00B74188" w:rsidP="003618E4">
      <w:pPr>
        <w:pStyle w:val="ListParagraph"/>
        <w:numPr>
          <w:ilvl w:val="0"/>
          <w:numId w:val="2"/>
        </w:numPr>
        <w:ind w:left="652" w:hanging="482"/>
        <w:rPr>
          <w:rFonts w:ascii="Times New Roman" w:eastAsia="ＭＳ Ｐ明朝" w:hAnsi="Times New Roman" w:hint="eastAsia"/>
          <w:sz w:val="22"/>
          <w:szCs w:val="22"/>
        </w:rPr>
        <w:pPrChange w:id="10" w:author="Naoki" w:date="2014-07-12T00:44:00Z">
          <w:pPr>
            <w:pStyle w:val="ListParagraph"/>
            <w:numPr>
              <w:numId w:val="2"/>
            </w:numPr>
            <w:ind w:left="1200" w:hanging="480"/>
          </w:pPr>
        </w:pPrChange>
      </w:pPr>
      <w:r w:rsidRPr="002A1F8C">
        <w:rPr>
          <w:rFonts w:ascii="Times New Roman" w:eastAsia="ＭＳ Ｐ明朝" w:hAnsi="Times New Roman" w:hint="eastAsia"/>
          <w:sz w:val="22"/>
          <w:szCs w:val="22"/>
        </w:rPr>
        <w:t>甲は、乙に</w:t>
      </w:r>
      <w:ins w:id="11" w:author="Naoki" w:date="2014-07-12T00:01:00Z">
        <w:r w:rsidR="006C3ECE">
          <w:rPr>
            <w:rFonts w:ascii="Times New Roman" w:eastAsia="ＭＳ Ｐ明朝" w:hAnsi="Times New Roman" w:hint="eastAsia"/>
            <w:sz w:val="22"/>
            <w:szCs w:val="22"/>
          </w:rPr>
          <w:t>本契約による制作</w:t>
        </w:r>
      </w:ins>
      <w:del w:id="12" w:author="Naoki" w:date="2014-07-12T00:01:00Z">
        <w:r w:rsidRPr="002A1F8C" w:rsidDel="006C3ECE">
          <w:rPr>
            <w:rFonts w:ascii="Times New Roman" w:eastAsia="ＭＳ Ｐ明朝" w:hAnsi="Times New Roman" w:hint="eastAsia"/>
            <w:sz w:val="22"/>
            <w:szCs w:val="22"/>
          </w:rPr>
          <w:delText>納入</w:delText>
        </w:r>
      </w:del>
      <w:r w:rsidRPr="002A1F8C">
        <w:rPr>
          <w:rFonts w:ascii="Times New Roman" w:eastAsia="ＭＳ Ｐ明朝" w:hAnsi="Times New Roman" w:hint="eastAsia"/>
          <w:sz w:val="22"/>
          <w:szCs w:val="22"/>
        </w:rPr>
        <w:t>物の満たすべき仕様を提示する。</w:t>
      </w:r>
    </w:p>
    <w:p w14:paraId="43CD39AC" w14:textId="680D8514" w:rsidR="00B74188" w:rsidRPr="002A1F8C" w:rsidRDefault="00B74188" w:rsidP="003618E4">
      <w:pPr>
        <w:pStyle w:val="ListParagraph"/>
        <w:numPr>
          <w:ilvl w:val="0"/>
          <w:numId w:val="2"/>
        </w:numPr>
        <w:ind w:left="652" w:hanging="482"/>
        <w:rPr>
          <w:rFonts w:ascii="Times New Roman" w:eastAsia="ＭＳ Ｐ明朝" w:hAnsi="Times New Roman" w:hint="eastAsia"/>
          <w:sz w:val="22"/>
          <w:szCs w:val="22"/>
        </w:rPr>
        <w:pPrChange w:id="13" w:author="Naoki" w:date="2014-07-12T00:44:00Z">
          <w:pPr>
            <w:pStyle w:val="ListParagraph"/>
            <w:numPr>
              <w:numId w:val="2"/>
            </w:numPr>
            <w:ind w:left="1200" w:hanging="480"/>
          </w:pPr>
        </w:pPrChange>
      </w:pPr>
      <w:r w:rsidRPr="002A1F8C">
        <w:rPr>
          <w:rFonts w:ascii="Times New Roman" w:eastAsia="ＭＳ Ｐ明朝" w:hAnsi="Times New Roman" w:hint="eastAsia"/>
          <w:sz w:val="22"/>
          <w:szCs w:val="22"/>
        </w:rPr>
        <w:t>乙が、甲より提示された仕様を満たせないと判断した場合は、すみやかに甲に告知する。</w:t>
      </w:r>
    </w:p>
    <w:p w14:paraId="332A637C" w14:textId="77777777" w:rsidR="00B74188" w:rsidRPr="00411F8D" w:rsidRDefault="00B74188" w:rsidP="00B74188">
      <w:pPr>
        <w:rPr>
          <w:rFonts w:ascii="Times New Roman" w:eastAsia="ＭＳ Ｐ明朝" w:hAnsi="Times New Roman"/>
          <w:sz w:val="22"/>
          <w:szCs w:val="22"/>
        </w:rPr>
      </w:pPr>
    </w:p>
    <w:p w14:paraId="7C376A61" w14:textId="358EC02F"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3</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見積</w:t>
      </w:r>
      <w:r w:rsidR="00F90EF3">
        <w:rPr>
          <w:rFonts w:ascii="Times New Roman" w:eastAsia="ＭＳ Ｐ明朝" w:hAnsi="Times New Roman" w:hint="eastAsia"/>
          <w:sz w:val="22"/>
          <w:szCs w:val="22"/>
        </w:rPr>
        <w:t>）</w:t>
      </w:r>
    </w:p>
    <w:p w14:paraId="74F8FF60" w14:textId="42F3313B" w:rsidR="00B74188" w:rsidRPr="002A1F8C" w:rsidRDefault="003618E4" w:rsidP="003618E4">
      <w:pPr>
        <w:ind w:left="170"/>
        <w:rPr>
          <w:rFonts w:ascii="Times New Roman" w:eastAsia="ＭＳ Ｐ明朝" w:hAnsi="Times New Roman" w:hint="eastAsia"/>
          <w:sz w:val="22"/>
          <w:szCs w:val="22"/>
          <w:lang w:eastAsia="ja-JP"/>
        </w:rPr>
        <w:pPrChange w:id="14" w:author="Naoki" w:date="2014-07-12T00:45:00Z">
          <w:pPr>
            <w:ind w:left="720"/>
          </w:pPr>
        </w:pPrChange>
      </w:pPr>
      <w:ins w:id="15" w:author="Naoki" w:date="2014-07-12T00:45:00Z">
        <w:r>
          <w:rPr>
            <w:rFonts w:ascii="Times New Roman" w:eastAsia="ＭＳ Ｐ明朝" w:hAnsi="Times New Roman" w:hint="eastAsia"/>
            <w:sz w:val="22"/>
            <w:szCs w:val="22"/>
          </w:rPr>
          <w:t xml:space="preserve">　</w:t>
        </w:r>
      </w:ins>
      <w:del w:id="16" w:author="Naoki" w:date="2014-07-12T00:45:00Z">
        <w:r w:rsidR="00F90EF3" w:rsidDel="003618E4">
          <w:rPr>
            <w:rFonts w:ascii="Times New Roman" w:eastAsia="ＭＳ Ｐ明朝" w:hAnsi="Times New Roman" w:hint="eastAsia"/>
            <w:sz w:val="22"/>
            <w:szCs w:val="22"/>
          </w:rPr>
          <w:delText xml:space="preserve">　</w:delText>
        </w:r>
      </w:del>
      <w:r w:rsidR="00B74188" w:rsidRPr="002A1F8C">
        <w:rPr>
          <w:rFonts w:ascii="Times New Roman" w:eastAsia="ＭＳ Ｐ明朝" w:hAnsi="Times New Roman" w:hint="eastAsia"/>
          <w:sz w:val="22"/>
          <w:szCs w:val="22"/>
        </w:rPr>
        <w:t>乙は、受託内容、制作金額</w:t>
      </w:r>
      <w:ins w:id="17" w:author="Naoki" w:date="2014-07-12T00:55:00Z">
        <w:r w:rsidR="00AE5DA6">
          <w:rPr>
            <w:rFonts w:ascii="Times New Roman" w:eastAsia="ＭＳ Ｐ明朝" w:hAnsi="Times New Roman" w:hint="eastAsia"/>
            <w:sz w:val="22"/>
            <w:szCs w:val="22"/>
          </w:rPr>
          <w:t>および</w:t>
        </w:r>
      </w:ins>
      <w:del w:id="18" w:author="Naoki" w:date="2014-07-12T00:55:00Z">
        <w:r w:rsidR="00B74188" w:rsidRPr="002A1F8C" w:rsidDel="00AE5DA6">
          <w:rPr>
            <w:rFonts w:ascii="Times New Roman" w:eastAsia="ＭＳ Ｐ明朝" w:hAnsi="Times New Roman" w:hint="eastAsia"/>
            <w:sz w:val="22"/>
            <w:szCs w:val="22"/>
          </w:rPr>
          <w:delText>及び</w:delText>
        </w:r>
      </w:del>
      <w:r w:rsidR="00B74188" w:rsidRPr="002A1F8C">
        <w:rPr>
          <w:rFonts w:ascii="Times New Roman" w:eastAsia="ＭＳ Ｐ明朝" w:hAnsi="Times New Roman" w:hint="eastAsia"/>
          <w:sz w:val="22"/>
          <w:szCs w:val="22"/>
        </w:rPr>
        <w:t>制作期間を明示した見積書（以下</w:t>
      </w:r>
      <w:ins w:id="19" w:author="Naoki" w:date="2014-07-12T00:05:00Z">
        <w:r w:rsidR="00531ECA">
          <w:rPr>
            <w:rFonts w:ascii="Times New Roman" w:eastAsia="ＭＳ Ｐ明朝" w:hAnsi="Times New Roman" w:hint="eastAsia"/>
            <w:sz w:val="22"/>
            <w:szCs w:val="22"/>
          </w:rPr>
          <w:t>、「</w:t>
        </w:r>
      </w:ins>
      <w:del w:id="20" w:author="Naoki" w:date="2014-07-12T00:05:00Z">
        <w:r w:rsidR="00B74188" w:rsidRPr="002A1F8C" w:rsidDel="00531ECA">
          <w:rPr>
            <w:rFonts w:ascii="Times New Roman" w:eastAsia="ＭＳ Ｐ明朝" w:hAnsi="Times New Roman" w:hint="eastAsia"/>
            <w:sz w:val="22"/>
            <w:szCs w:val="22"/>
          </w:rPr>
          <w:delText>「</w:delText>
        </w:r>
      </w:del>
      <w:r w:rsidR="00B74188" w:rsidRPr="002A1F8C">
        <w:rPr>
          <w:rFonts w:ascii="Times New Roman" w:eastAsia="ＭＳ Ｐ明朝" w:hAnsi="Times New Roman" w:hint="eastAsia"/>
          <w:sz w:val="22"/>
          <w:szCs w:val="22"/>
        </w:rPr>
        <w:t>見積書</w:t>
      </w:r>
      <w:ins w:id="21" w:author="Naoki" w:date="2014-07-12T00:05:00Z">
        <w:r w:rsidR="00531ECA">
          <w:rPr>
            <w:rFonts w:ascii="Times New Roman" w:eastAsia="ＭＳ Ｐ明朝" w:hAnsi="Times New Roman" w:hint="eastAsia"/>
            <w:sz w:val="22"/>
            <w:szCs w:val="22"/>
          </w:rPr>
          <w:t>」</w:t>
        </w:r>
      </w:ins>
      <w:del w:id="22" w:author="Naoki" w:date="2014-07-12T00:05:00Z">
        <w:r w:rsidR="00B74188" w:rsidRPr="002A1F8C" w:rsidDel="00531ECA">
          <w:rPr>
            <w:rFonts w:ascii="Times New Roman" w:eastAsia="ＭＳ Ｐ明朝" w:hAnsi="Times New Roman" w:hint="eastAsia"/>
            <w:sz w:val="22"/>
            <w:szCs w:val="22"/>
          </w:rPr>
          <w:delText>」</w:delText>
        </w:r>
      </w:del>
      <w:r w:rsidR="00B74188" w:rsidRPr="002A1F8C">
        <w:rPr>
          <w:rFonts w:ascii="Times New Roman" w:eastAsia="ＭＳ Ｐ明朝" w:hAnsi="Times New Roman" w:hint="eastAsia"/>
          <w:sz w:val="22"/>
          <w:szCs w:val="22"/>
        </w:rPr>
        <w:t>という）を甲に提出する。</w:t>
      </w:r>
    </w:p>
    <w:p w14:paraId="0F69F4B2" w14:textId="77777777" w:rsidR="00B74188" w:rsidRPr="00411F8D" w:rsidRDefault="00B74188" w:rsidP="00B74188">
      <w:pPr>
        <w:rPr>
          <w:rFonts w:ascii="Times New Roman" w:eastAsia="ＭＳ Ｐ明朝" w:hAnsi="Times New Roman"/>
          <w:sz w:val="22"/>
          <w:szCs w:val="22"/>
        </w:rPr>
      </w:pPr>
    </w:p>
    <w:p w14:paraId="6EDD1D03" w14:textId="160AF733"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4</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業務</w:t>
      </w:r>
      <w:r w:rsidR="00F90EF3">
        <w:rPr>
          <w:rFonts w:ascii="Times New Roman" w:eastAsia="ＭＳ Ｐ明朝" w:hAnsi="Times New Roman" w:hint="eastAsia"/>
          <w:sz w:val="22"/>
          <w:szCs w:val="22"/>
        </w:rPr>
        <w:t>）</w:t>
      </w:r>
    </w:p>
    <w:p w14:paraId="33AEFFD1" w14:textId="489A1598" w:rsidR="00B74188" w:rsidRDefault="003618E4" w:rsidP="003618E4">
      <w:pPr>
        <w:ind w:left="170"/>
        <w:rPr>
          <w:rFonts w:ascii="Times New Roman" w:eastAsia="ＭＳ Ｐ明朝" w:hAnsi="Times New Roman" w:hint="eastAsia"/>
          <w:sz w:val="22"/>
          <w:szCs w:val="22"/>
          <w:lang w:eastAsia="ja-JP"/>
        </w:rPr>
        <w:pPrChange w:id="23" w:author="Naoki" w:date="2014-07-12T00:45:00Z">
          <w:pPr>
            <w:ind w:firstLine="720"/>
          </w:pPr>
        </w:pPrChange>
      </w:pPr>
      <w:ins w:id="24" w:author="Naoki" w:date="2014-07-12T00:45:00Z">
        <w:r>
          <w:rPr>
            <w:rFonts w:ascii="Times New Roman" w:eastAsia="ＭＳ Ｐ明朝" w:hAnsi="Times New Roman" w:hint="eastAsia"/>
            <w:sz w:val="22"/>
            <w:szCs w:val="22"/>
          </w:rPr>
          <w:t xml:space="preserve">　</w:t>
        </w:r>
      </w:ins>
      <w:del w:id="25" w:author="Naoki" w:date="2014-07-12T00:45:00Z">
        <w:r w:rsidR="00F90EF3" w:rsidDel="003618E4">
          <w:rPr>
            <w:rFonts w:ascii="Times New Roman" w:eastAsia="ＭＳ Ｐ明朝" w:hAnsi="Times New Roman" w:hint="eastAsia"/>
            <w:sz w:val="22"/>
            <w:szCs w:val="22"/>
          </w:rPr>
          <w:delText xml:space="preserve">　</w:delText>
        </w:r>
      </w:del>
      <w:r w:rsidR="00B74188" w:rsidRPr="00411F8D">
        <w:rPr>
          <w:rFonts w:ascii="Times New Roman" w:eastAsia="ＭＳ Ｐ明朝" w:hAnsi="Times New Roman" w:hint="eastAsia"/>
          <w:sz w:val="22"/>
          <w:szCs w:val="22"/>
        </w:rPr>
        <w:t>乙が甲に提供する業務は下記の通りとする。</w:t>
      </w:r>
    </w:p>
    <w:p w14:paraId="780E859F" w14:textId="77777777" w:rsidR="00F90EF3" w:rsidRPr="00411F8D" w:rsidRDefault="00F90EF3" w:rsidP="003618E4">
      <w:pPr>
        <w:rPr>
          <w:rFonts w:ascii="Times New Roman" w:eastAsia="ＭＳ Ｐ明朝" w:hAnsi="Times New Roman"/>
          <w:sz w:val="22"/>
          <w:szCs w:val="22"/>
          <w:lang w:eastAsia="ja-JP"/>
        </w:rPr>
        <w:pPrChange w:id="26" w:author="Naoki" w:date="2014-07-12T00:47:00Z">
          <w:pPr>
            <w:ind w:firstLine="720"/>
          </w:pPr>
        </w:pPrChange>
      </w:pPr>
    </w:p>
    <w:p w14:paraId="46384727" w14:textId="50260C9F" w:rsidR="00F90EF3" w:rsidRPr="002A1F8C" w:rsidRDefault="00B74188" w:rsidP="003618E4">
      <w:pPr>
        <w:pStyle w:val="ListParagraph"/>
        <w:numPr>
          <w:ilvl w:val="0"/>
          <w:numId w:val="4"/>
        </w:numPr>
        <w:ind w:left="652" w:hanging="482"/>
        <w:rPr>
          <w:rFonts w:ascii="Times New Roman" w:eastAsia="ＭＳ Ｐ明朝" w:hAnsi="Times New Roman" w:hint="eastAsia"/>
          <w:sz w:val="22"/>
          <w:szCs w:val="22"/>
        </w:rPr>
        <w:pPrChange w:id="27" w:author="Naoki" w:date="2014-07-12T00:45:00Z">
          <w:pPr>
            <w:pStyle w:val="ListParagraph"/>
            <w:numPr>
              <w:numId w:val="4"/>
            </w:numPr>
            <w:ind w:left="2164" w:hanging="480"/>
          </w:pPr>
        </w:pPrChange>
      </w:pPr>
      <w:r w:rsidRPr="002A1F8C">
        <w:rPr>
          <w:rFonts w:ascii="Times New Roman" w:eastAsia="ＭＳ Ｐ明朝" w:hAnsi="Times New Roman" w:hint="eastAsia"/>
          <w:sz w:val="22"/>
          <w:szCs w:val="22"/>
        </w:rPr>
        <w:t>甲より提示された仕様に従い、甲から提供されるテキスト原稿、画像等のデータ</w:t>
      </w:r>
      <w:ins w:id="28" w:author="Naoki" w:date="2014-07-12T00:01:00Z">
        <w:r w:rsidR="006C3ECE">
          <w:rPr>
            <w:rFonts w:ascii="Times New Roman" w:eastAsia="ＭＳ Ｐ明朝" w:hAnsi="Times New Roman" w:hint="eastAsia"/>
            <w:sz w:val="22"/>
            <w:szCs w:val="22"/>
          </w:rPr>
          <w:t>を</w:t>
        </w:r>
      </w:ins>
      <w:del w:id="29" w:author="Naoki" w:date="2014-07-12T00:01:00Z">
        <w:r w:rsidRPr="002A1F8C" w:rsidDel="006C3ECE">
          <w:rPr>
            <w:rFonts w:ascii="Times New Roman" w:eastAsia="ＭＳ Ｐ明朝" w:hAnsi="Times New Roman" w:hint="eastAsia"/>
            <w:sz w:val="22"/>
            <w:szCs w:val="22"/>
          </w:rPr>
          <w:delText>と</w:delText>
        </w:r>
      </w:del>
      <w:r w:rsidRPr="002A1F8C">
        <w:rPr>
          <w:rFonts w:ascii="Times New Roman" w:eastAsia="ＭＳ Ｐ明朝" w:hAnsi="Times New Roman" w:hint="eastAsia"/>
          <w:sz w:val="22"/>
          <w:szCs w:val="22"/>
        </w:rPr>
        <w:t>、乙</w:t>
      </w:r>
      <w:ins w:id="30" w:author="Naoki" w:date="2014-07-12T00:02:00Z">
        <w:r w:rsidR="006C3ECE">
          <w:rPr>
            <w:rFonts w:ascii="Times New Roman" w:eastAsia="ＭＳ Ｐ明朝" w:hAnsi="Times New Roman" w:hint="eastAsia"/>
            <w:sz w:val="22"/>
            <w:szCs w:val="22"/>
          </w:rPr>
          <w:t>が制作</w:t>
        </w:r>
      </w:ins>
      <w:del w:id="31" w:author="Naoki" w:date="2014-07-12T00:02:00Z">
        <w:r w:rsidRPr="002A1F8C" w:rsidDel="006C3ECE">
          <w:rPr>
            <w:rFonts w:ascii="Times New Roman" w:eastAsia="ＭＳ Ｐ明朝" w:hAnsi="Times New Roman" w:hint="eastAsia"/>
            <w:sz w:val="22"/>
            <w:szCs w:val="22"/>
          </w:rPr>
          <w:delText>の提供</w:delText>
        </w:r>
      </w:del>
      <w:r w:rsidRPr="002A1F8C">
        <w:rPr>
          <w:rFonts w:ascii="Times New Roman" w:eastAsia="ＭＳ Ｐ明朝" w:hAnsi="Times New Roman" w:hint="eastAsia"/>
          <w:sz w:val="22"/>
          <w:szCs w:val="22"/>
        </w:rPr>
        <w:t>する</w:t>
      </w:r>
      <w:ins w:id="32" w:author="Naoki" w:date="2014-07-12T00:02:00Z">
        <w:r w:rsidR="006C3ECE">
          <w:rPr>
            <w:rFonts w:ascii="Times New Roman" w:eastAsia="ＭＳ Ｐ明朝" w:hAnsi="Times New Roman" w:hint="eastAsia"/>
            <w:sz w:val="22"/>
            <w:szCs w:val="22"/>
            <w:lang w:eastAsia="ja-JP"/>
          </w:rPr>
          <w:t>デザイン、</w:t>
        </w:r>
      </w:ins>
      <w:del w:id="33" w:author="Naoki" w:date="2014-07-12T00:02:00Z">
        <w:r w:rsidRPr="006C3ECE" w:rsidDel="006C3ECE">
          <w:rPr>
            <w:rFonts w:ascii="ＭＳ Ｐ明朝" w:eastAsia="ＭＳ Ｐ明朝" w:hAnsi="ＭＳ Ｐ明朝" w:cs="ＭＳ Ｐ明朝" w:hint="eastAsia"/>
            <w:sz w:val="22"/>
            <w:szCs w:val="22"/>
            <w:rPrChange w:id="34" w:author="Naoki" w:date="2014-07-12T00:02:00Z">
              <w:rPr>
                <w:rFonts w:ascii="Times New Roman" w:eastAsia="ＭＳ Ｐ明朝" w:hAnsi="Times New Roman" w:hint="eastAsia"/>
                <w:sz w:val="22"/>
                <w:szCs w:val="22"/>
              </w:rPr>
            </w:rPrChange>
          </w:rPr>
          <w:delText>HTML</w:delText>
        </w:r>
      </w:del>
      <w:ins w:id="35" w:author="Naoki" w:date="2014-07-12T00:02:00Z">
        <w:r w:rsidR="006C3ECE">
          <w:rPr>
            <w:rFonts w:ascii="ＭＳ Ｐ明朝" w:eastAsia="ＭＳ Ｐ明朝" w:hAnsi="ＭＳ Ｐ明朝" w:cs="ＭＳ Ｐ明朝" w:hint="eastAsia"/>
            <w:sz w:val="22"/>
            <w:szCs w:val="22"/>
          </w:rPr>
          <w:t>ソースコード、</w:t>
        </w:r>
      </w:ins>
      <w:del w:id="36" w:author="Naoki" w:date="2014-07-12T00:02:00Z">
        <w:r w:rsidRPr="002A1F8C" w:rsidDel="006C3ECE">
          <w:rPr>
            <w:rFonts w:ascii="Times New Roman" w:eastAsia="ＭＳ Ｐ明朝" w:hAnsi="Times New Roman" w:hint="eastAsia"/>
            <w:sz w:val="22"/>
            <w:szCs w:val="22"/>
          </w:rPr>
          <w:delText>によるデザイン・レイアウトデータ、および</w:delText>
        </w:r>
      </w:del>
      <w:r w:rsidRPr="002A1F8C">
        <w:rPr>
          <w:rFonts w:ascii="Times New Roman" w:eastAsia="ＭＳ Ｐ明朝" w:hAnsi="Times New Roman" w:hint="eastAsia"/>
          <w:sz w:val="22"/>
          <w:szCs w:val="22"/>
        </w:rPr>
        <w:t>画像データ</w:t>
      </w:r>
      <w:ins w:id="37" w:author="Naoki" w:date="2014-07-12T00:02:00Z">
        <w:r w:rsidR="006C3ECE">
          <w:rPr>
            <w:rFonts w:ascii="Times New Roman" w:eastAsia="ＭＳ Ｐ明朝" w:hAnsi="Times New Roman" w:hint="eastAsia"/>
            <w:sz w:val="22"/>
            <w:szCs w:val="22"/>
          </w:rPr>
          <w:t>および</w:t>
        </w:r>
      </w:ins>
      <w:del w:id="38" w:author="Naoki" w:date="2014-07-12T00:02:00Z">
        <w:r w:rsidRPr="002A1F8C" w:rsidDel="006C3ECE">
          <w:rPr>
            <w:rFonts w:ascii="Times New Roman" w:eastAsia="ＭＳ Ｐ明朝" w:hAnsi="Times New Roman" w:hint="eastAsia"/>
            <w:sz w:val="22"/>
            <w:szCs w:val="22"/>
          </w:rPr>
          <w:delText>、</w:delText>
        </w:r>
      </w:del>
      <w:r w:rsidRPr="002A1F8C">
        <w:rPr>
          <w:rFonts w:ascii="Times New Roman" w:eastAsia="ＭＳ Ｐ明朝" w:hAnsi="Times New Roman" w:hint="eastAsia"/>
          <w:sz w:val="22"/>
          <w:szCs w:val="22"/>
        </w:rPr>
        <w:t>スクリプト等</w:t>
      </w:r>
      <w:ins w:id="39" w:author="Naoki" w:date="2014-07-12T00:02:00Z">
        <w:r w:rsidR="006C3ECE">
          <w:rPr>
            <w:rFonts w:ascii="Times New Roman" w:eastAsia="ＭＳ Ｐ明朝" w:hAnsi="Times New Roman" w:hint="eastAsia"/>
            <w:sz w:val="22"/>
            <w:szCs w:val="22"/>
          </w:rPr>
          <w:t>（以下、</w:t>
        </w:r>
      </w:ins>
      <w:ins w:id="40" w:author="Naoki" w:date="2014-07-12T00:05:00Z">
        <w:r w:rsidR="00531ECA">
          <w:rPr>
            <w:rFonts w:ascii="Times New Roman" w:eastAsia="ＭＳ Ｐ明朝" w:hAnsi="Times New Roman" w:hint="eastAsia"/>
            <w:sz w:val="22"/>
            <w:szCs w:val="22"/>
          </w:rPr>
          <w:t>「</w:t>
        </w:r>
      </w:ins>
      <w:ins w:id="41" w:author="Naoki" w:date="2014-07-12T00:02:00Z">
        <w:r w:rsidR="006C3ECE">
          <w:rPr>
            <w:rFonts w:ascii="Times New Roman" w:eastAsia="ＭＳ Ｐ明朝" w:hAnsi="Times New Roman" w:hint="eastAsia"/>
            <w:sz w:val="22"/>
            <w:szCs w:val="22"/>
          </w:rPr>
          <w:t>制作物</w:t>
        </w:r>
      </w:ins>
      <w:ins w:id="42" w:author="Naoki" w:date="2014-07-12T00:05:00Z">
        <w:r w:rsidR="00531ECA">
          <w:rPr>
            <w:rFonts w:ascii="Times New Roman" w:eastAsia="ＭＳ Ｐ明朝" w:hAnsi="Times New Roman" w:hint="eastAsia"/>
            <w:sz w:val="22"/>
            <w:szCs w:val="22"/>
          </w:rPr>
          <w:t>」</w:t>
        </w:r>
      </w:ins>
      <w:ins w:id="43" w:author="Naoki" w:date="2014-07-12T00:02:00Z">
        <w:r w:rsidR="006C3ECE">
          <w:rPr>
            <w:rFonts w:ascii="Times New Roman" w:eastAsia="ＭＳ Ｐ明朝" w:hAnsi="Times New Roman" w:hint="eastAsia"/>
            <w:sz w:val="22"/>
            <w:szCs w:val="22"/>
          </w:rPr>
          <w:t>という）</w:t>
        </w:r>
      </w:ins>
      <w:r w:rsidRPr="002A1F8C">
        <w:rPr>
          <w:rFonts w:ascii="Times New Roman" w:eastAsia="ＭＳ Ｐ明朝" w:hAnsi="Times New Roman" w:hint="eastAsia"/>
          <w:sz w:val="22"/>
          <w:szCs w:val="22"/>
        </w:rPr>
        <w:t>と組み合わせて、</w:t>
      </w:r>
      <w:ins w:id="44" w:author="Naoki" w:date="2014-07-12T00:02:00Z">
        <w:r w:rsidR="006C3ECE">
          <w:rPr>
            <w:rFonts w:ascii="Times New Roman" w:eastAsia="ＭＳ Ｐ明朝" w:hAnsi="Times New Roman" w:hint="eastAsia"/>
            <w:sz w:val="22"/>
            <w:szCs w:val="22"/>
          </w:rPr>
          <w:t>ウェブサイト</w:t>
        </w:r>
      </w:ins>
      <w:del w:id="45" w:author="Naoki" w:date="2014-07-12T00:02:00Z">
        <w:r w:rsidRPr="002A1F8C" w:rsidDel="006C3ECE">
          <w:rPr>
            <w:rFonts w:ascii="Times New Roman" w:eastAsia="ＭＳ Ｐ明朝" w:hAnsi="Times New Roman" w:hint="eastAsia"/>
            <w:sz w:val="22"/>
            <w:szCs w:val="22"/>
          </w:rPr>
          <w:delText>ホームページ</w:delText>
        </w:r>
      </w:del>
      <w:r w:rsidRPr="002A1F8C">
        <w:rPr>
          <w:rFonts w:ascii="Times New Roman" w:eastAsia="ＭＳ Ｐ明朝" w:hAnsi="Times New Roman" w:hint="eastAsia"/>
          <w:sz w:val="22"/>
          <w:szCs w:val="22"/>
        </w:rPr>
        <w:t>を制作すること。</w:t>
      </w:r>
    </w:p>
    <w:p w14:paraId="0C64335E" w14:textId="644983A3" w:rsidR="00B74188" w:rsidRPr="002A1F8C" w:rsidRDefault="006C3ECE" w:rsidP="003618E4">
      <w:pPr>
        <w:pStyle w:val="ListParagraph"/>
        <w:numPr>
          <w:ilvl w:val="0"/>
          <w:numId w:val="4"/>
        </w:numPr>
        <w:ind w:left="652" w:hanging="482"/>
        <w:rPr>
          <w:rFonts w:ascii="Times New Roman" w:eastAsia="ＭＳ Ｐ明朝" w:hAnsi="Times New Roman" w:hint="eastAsia"/>
          <w:sz w:val="22"/>
          <w:szCs w:val="22"/>
        </w:rPr>
        <w:pPrChange w:id="46" w:author="Naoki" w:date="2014-07-12T00:45:00Z">
          <w:pPr>
            <w:pStyle w:val="ListParagraph"/>
            <w:numPr>
              <w:numId w:val="4"/>
            </w:numPr>
            <w:ind w:left="2164" w:hanging="480"/>
          </w:pPr>
        </w:pPrChange>
      </w:pPr>
      <w:ins w:id="47" w:author="Naoki" w:date="2014-07-12T00:03:00Z">
        <w:r>
          <w:rPr>
            <w:rFonts w:ascii="Times New Roman" w:eastAsia="ＭＳ Ｐ明朝" w:hAnsi="Times New Roman" w:hint="eastAsia"/>
            <w:sz w:val="22"/>
            <w:szCs w:val="22"/>
          </w:rPr>
          <w:t>ウェブサイト</w:t>
        </w:r>
      </w:ins>
      <w:del w:id="48" w:author="Naoki" w:date="2014-07-12T00:03:00Z">
        <w:r w:rsidR="00B74188" w:rsidRPr="002A1F8C" w:rsidDel="006C3ECE">
          <w:rPr>
            <w:rFonts w:ascii="Times New Roman" w:eastAsia="ＭＳ Ｐ明朝" w:hAnsi="Times New Roman" w:hint="eastAsia"/>
            <w:sz w:val="22"/>
            <w:szCs w:val="22"/>
          </w:rPr>
          <w:delText>ホームペー</w:delText>
        </w:r>
      </w:del>
      <w:del w:id="49" w:author="Naoki" w:date="2014-07-12T00:02:00Z">
        <w:r w:rsidR="00B74188" w:rsidRPr="002A1F8C" w:rsidDel="006C3ECE">
          <w:rPr>
            <w:rFonts w:ascii="Times New Roman" w:eastAsia="ＭＳ Ｐ明朝" w:hAnsi="Times New Roman" w:hint="eastAsia"/>
            <w:sz w:val="22"/>
            <w:szCs w:val="22"/>
          </w:rPr>
          <w:delText>ジ</w:delText>
        </w:r>
      </w:del>
      <w:r w:rsidR="00B74188" w:rsidRPr="002A1F8C">
        <w:rPr>
          <w:rFonts w:ascii="Times New Roman" w:eastAsia="ＭＳ Ｐ明朝" w:hAnsi="Times New Roman" w:hint="eastAsia"/>
          <w:sz w:val="22"/>
          <w:szCs w:val="22"/>
        </w:rPr>
        <w:t>を</w:t>
      </w:r>
      <w:ins w:id="50" w:author="Naoki" w:date="2014-07-12T00:03:00Z">
        <w:r w:rsidR="00531ECA">
          <w:rPr>
            <w:rFonts w:ascii="Times New Roman" w:eastAsia="ＭＳ Ｐ明朝" w:hAnsi="Times New Roman" w:hint="eastAsia"/>
            <w:sz w:val="22"/>
            <w:szCs w:val="22"/>
          </w:rPr>
          <w:t>インターネット上に</w:t>
        </w:r>
      </w:ins>
      <w:r w:rsidR="00B74188" w:rsidRPr="002A1F8C">
        <w:rPr>
          <w:rFonts w:ascii="Times New Roman" w:eastAsia="ＭＳ Ｐ明朝" w:hAnsi="Times New Roman" w:hint="eastAsia"/>
          <w:sz w:val="22"/>
          <w:szCs w:val="22"/>
        </w:rPr>
        <w:t>公開するためのドメイン取得</w:t>
      </w:r>
      <w:ins w:id="51" w:author="Naoki" w:date="2014-07-12T00:03:00Z">
        <w:r w:rsidR="00531ECA">
          <w:rPr>
            <w:rFonts w:ascii="Times New Roman" w:eastAsia="ＭＳ Ｐ明朝" w:hAnsi="Times New Roman" w:hint="eastAsia"/>
            <w:sz w:val="22"/>
            <w:szCs w:val="22"/>
          </w:rPr>
          <w:t>および</w:t>
        </w:r>
      </w:ins>
      <w:del w:id="52" w:author="Naoki" w:date="2014-07-12T00:03:00Z">
        <w:r w:rsidR="00B74188" w:rsidRPr="002A1F8C" w:rsidDel="00531ECA">
          <w:rPr>
            <w:rFonts w:ascii="Times New Roman" w:eastAsia="ＭＳ Ｐ明朝" w:hAnsi="Times New Roman" w:hint="eastAsia"/>
            <w:sz w:val="22"/>
            <w:szCs w:val="22"/>
          </w:rPr>
          <w:delText>、及び</w:delText>
        </w:r>
      </w:del>
      <w:r w:rsidR="00B74188" w:rsidRPr="002A1F8C">
        <w:rPr>
          <w:rFonts w:ascii="Times New Roman" w:eastAsia="ＭＳ Ｐ明朝" w:hAnsi="Times New Roman" w:hint="eastAsia"/>
          <w:sz w:val="22"/>
          <w:szCs w:val="22"/>
        </w:rPr>
        <w:t>サーバーの手配。</w:t>
      </w:r>
    </w:p>
    <w:p w14:paraId="60291886" w14:textId="77777777" w:rsidR="00F90EF3" w:rsidRDefault="00F90EF3" w:rsidP="00B74188">
      <w:pPr>
        <w:rPr>
          <w:rFonts w:ascii="Times New Roman" w:eastAsia="ＭＳ Ｐ明朝" w:hAnsi="Times New Roman"/>
          <w:sz w:val="22"/>
          <w:szCs w:val="22"/>
        </w:rPr>
      </w:pPr>
    </w:p>
    <w:p w14:paraId="7B134E60" w14:textId="77777777" w:rsidR="00B74188" w:rsidRPr="00411F8D" w:rsidRDefault="00B74188" w:rsidP="003618E4">
      <w:pPr>
        <w:ind w:left="170"/>
        <w:rPr>
          <w:rFonts w:ascii="Times New Roman" w:eastAsia="ＭＳ Ｐ明朝" w:hAnsi="Times New Roman" w:hint="eastAsia"/>
          <w:sz w:val="22"/>
          <w:szCs w:val="22"/>
          <w:lang w:eastAsia="ja-JP"/>
        </w:rPr>
        <w:pPrChange w:id="53" w:author="Naoki" w:date="2014-07-12T00:46:00Z">
          <w:pPr>
            <w:ind w:left="720"/>
          </w:pPr>
        </w:pPrChange>
      </w:pPr>
      <w:r w:rsidRPr="00411F8D">
        <w:rPr>
          <w:rFonts w:ascii="Times New Roman" w:eastAsia="ＭＳ Ｐ明朝" w:hAnsi="Times New Roman" w:hint="eastAsia"/>
          <w:sz w:val="22"/>
          <w:szCs w:val="22"/>
        </w:rPr>
        <w:t>ただし、上記のうち、見積書に記載されていない内容については委託の範囲外とする。</w:t>
      </w:r>
    </w:p>
    <w:p w14:paraId="2EB29FAE" w14:textId="77777777" w:rsidR="00B74188" w:rsidRPr="00411F8D" w:rsidRDefault="00B74188" w:rsidP="00B74188">
      <w:pPr>
        <w:rPr>
          <w:rFonts w:ascii="Times New Roman" w:eastAsia="ＭＳ Ｐ明朝" w:hAnsi="Times New Roman"/>
          <w:sz w:val="22"/>
          <w:szCs w:val="22"/>
        </w:rPr>
      </w:pPr>
    </w:p>
    <w:p w14:paraId="15A491C8" w14:textId="65F7427A"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5</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制作期間</w:t>
      </w:r>
      <w:r w:rsidR="00F90EF3">
        <w:rPr>
          <w:rFonts w:ascii="Times New Roman" w:eastAsia="ＭＳ Ｐ明朝" w:hAnsi="Times New Roman" w:hint="eastAsia"/>
          <w:sz w:val="22"/>
          <w:szCs w:val="22"/>
          <w:lang w:eastAsia="ja-JP"/>
        </w:rPr>
        <w:t>）</w:t>
      </w:r>
    </w:p>
    <w:p w14:paraId="76FEF90A" w14:textId="1D6B53B3" w:rsidR="00F90EF3" w:rsidRPr="002A1F8C" w:rsidRDefault="00531ECA" w:rsidP="000422AF">
      <w:pPr>
        <w:pStyle w:val="ListParagraph"/>
        <w:numPr>
          <w:ilvl w:val="0"/>
          <w:numId w:val="5"/>
        </w:numPr>
        <w:ind w:left="652" w:hanging="482"/>
        <w:rPr>
          <w:rFonts w:ascii="Times New Roman" w:eastAsia="ＭＳ Ｐ明朝" w:hAnsi="Times New Roman" w:hint="eastAsia"/>
          <w:sz w:val="22"/>
          <w:szCs w:val="22"/>
        </w:rPr>
        <w:pPrChange w:id="54" w:author="Naoki" w:date="2014-07-12T00:47:00Z">
          <w:pPr>
            <w:pStyle w:val="ListParagraph"/>
            <w:numPr>
              <w:numId w:val="5"/>
            </w:numPr>
            <w:ind w:left="1200" w:hanging="480"/>
          </w:pPr>
        </w:pPrChange>
      </w:pPr>
      <w:ins w:id="55" w:author="Naoki" w:date="2014-07-12T00:04:00Z">
        <w:r>
          <w:rPr>
            <w:rFonts w:ascii="Times New Roman" w:eastAsia="ＭＳ Ｐ明朝" w:hAnsi="Times New Roman" w:hint="eastAsia"/>
            <w:sz w:val="22"/>
            <w:szCs w:val="22"/>
          </w:rPr>
          <w:t>本契約における</w:t>
        </w:r>
      </w:ins>
      <w:del w:id="56" w:author="Naoki" w:date="2014-07-12T00:04:00Z">
        <w:r w:rsidR="00B74188" w:rsidRPr="002A1F8C" w:rsidDel="00531ECA">
          <w:rPr>
            <w:rFonts w:ascii="Times New Roman" w:eastAsia="ＭＳ Ｐ明朝" w:hAnsi="Times New Roman" w:hint="eastAsia"/>
            <w:sz w:val="22"/>
            <w:szCs w:val="22"/>
          </w:rPr>
          <w:delText>ウェブコンテンツの</w:delText>
        </w:r>
      </w:del>
      <w:r w:rsidR="00B74188" w:rsidRPr="002A1F8C">
        <w:rPr>
          <w:rFonts w:ascii="Times New Roman" w:eastAsia="ＭＳ Ｐ明朝" w:hAnsi="Times New Roman" w:hint="eastAsia"/>
          <w:sz w:val="22"/>
          <w:szCs w:val="22"/>
        </w:rPr>
        <w:t>制作期間は、</w:t>
      </w:r>
      <w:ins w:id="57" w:author="Naoki" w:date="2014-07-12T00:04:00Z">
        <w:r>
          <w:rPr>
            <w:rFonts w:ascii="Times New Roman" w:eastAsia="ＭＳ Ｐ明朝" w:hAnsi="Times New Roman" w:hint="eastAsia"/>
            <w:sz w:val="22"/>
            <w:szCs w:val="22"/>
          </w:rPr>
          <w:t>甲が乙に提供し、</w:t>
        </w:r>
      </w:ins>
      <w:r w:rsidR="00B74188" w:rsidRPr="002A1F8C">
        <w:rPr>
          <w:rFonts w:ascii="Times New Roman" w:eastAsia="ＭＳ Ｐ明朝" w:hAnsi="Times New Roman" w:hint="eastAsia"/>
          <w:sz w:val="22"/>
          <w:szCs w:val="22"/>
        </w:rPr>
        <w:t>乙が</w:t>
      </w:r>
      <w:ins w:id="58" w:author="Naoki" w:date="2014-07-12T00:04:00Z">
        <w:r>
          <w:rPr>
            <w:rFonts w:ascii="Times New Roman" w:eastAsia="ＭＳ Ｐ明朝" w:hAnsi="Times New Roman" w:hint="eastAsia"/>
            <w:sz w:val="22"/>
            <w:szCs w:val="22"/>
          </w:rPr>
          <w:t>業務を遂行するために必要となる</w:t>
        </w:r>
      </w:ins>
      <w:del w:id="59" w:author="Naoki" w:date="2014-07-12T00:04:00Z">
        <w:r w:rsidR="00B74188" w:rsidRPr="002A1F8C" w:rsidDel="00531ECA">
          <w:rPr>
            <w:rFonts w:ascii="Times New Roman" w:eastAsia="ＭＳ Ｐ明朝" w:hAnsi="Times New Roman" w:hint="eastAsia"/>
            <w:sz w:val="22"/>
            <w:szCs w:val="22"/>
          </w:rPr>
          <w:delText>甲から制作に必要なすべての</w:delText>
        </w:r>
      </w:del>
      <w:r w:rsidR="00B74188" w:rsidRPr="002A1F8C">
        <w:rPr>
          <w:rFonts w:ascii="Times New Roman" w:eastAsia="ＭＳ Ｐ明朝" w:hAnsi="Times New Roman" w:hint="eastAsia"/>
          <w:sz w:val="22"/>
          <w:szCs w:val="22"/>
        </w:rPr>
        <w:t>データ</w:t>
      </w:r>
      <w:ins w:id="60" w:author="Naoki" w:date="2014-07-12T00:04:00Z">
        <w:r>
          <w:rPr>
            <w:rFonts w:ascii="Times New Roman" w:eastAsia="ＭＳ Ｐ明朝" w:hAnsi="Times New Roman" w:hint="eastAsia"/>
            <w:sz w:val="22"/>
            <w:szCs w:val="22"/>
          </w:rPr>
          <w:t>のすべて</w:t>
        </w:r>
      </w:ins>
      <w:r w:rsidR="00B74188" w:rsidRPr="002A1F8C">
        <w:rPr>
          <w:rFonts w:ascii="Times New Roman" w:eastAsia="ＭＳ Ｐ明朝" w:hAnsi="Times New Roman" w:hint="eastAsia"/>
          <w:sz w:val="22"/>
          <w:szCs w:val="22"/>
        </w:rPr>
        <w:t>を受け取った時点を起算日として計算する。ただし、この起算日よりも遅い日に制作に着手する旨の記載が見積書にある場合は、見積書に記載された着手日付を起算日とする。</w:t>
      </w:r>
    </w:p>
    <w:p w14:paraId="0CA0E79F" w14:textId="11CFE1A5" w:rsidR="00F90EF3" w:rsidRPr="002A1F8C" w:rsidRDefault="00B74188" w:rsidP="000422AF">
      <w:pPr>
        <w:pStyle w:val="ListParagraph"/>
        <w:numPr>
          <w:ilvl w:val="0"/>
          <w:numId w:val="5"/>
        </w:numPr>
        <w:ind w:left="652" w:hanging="482"/>
        <w:rPr>
          <w:rFonts w:ascii="Times New Roman" w:eastAsia="ＭＳ Ｐ明朝" w:hAnsi="Times New Roman" w:hint="eastAsia"/>
          <w:sz w:val="22"/>
          <w:szCs w:val="22"/>
        </w:rPr>
        <w:pPrChange w:id="61" w:author="Naoki" w:date="2014-07-12T00:47:00Z">
          <w:pPr>
            <w:pStyle w:val="ListParagraph"/>
            <w:numPr>
              <w:numId w:val="5"/>
            </w:numPr>
            <w:ind w:left="1200" w:hanging="480"/>
          </w:pPr>
        </w:pPrChange>
      </w:pPr>
      <w:r w:rsidRPr="002A1F8C">
        <w:rPr>
          <w:rFonts w:ascii="Times New Roman" w:eastAsia="ＭＳ Ｐ明朝" w:hAnsi="Times New Roman" w:hint="eastAsia"/>
          <w:sz w:val="22"/>
          <w:szCs w:val="22"/>
        </w:rPr>
        <w:t>納期は、乙が見積書に記載した制作期間を起算日に足して計算した日付とする。</w:t>
      </w:r>
    </w:p>
    <w:p w14:paraId="6E3741EF" w14:textId="24C55FA6" w:rsidR="00B74188" w:rsidRPr="002A1F8C" w:rsidRDefault="00B74188" w:rsidP="000422AF">
      <w:pPr>
        <w:pStyle w:val="ListParagraph"/>
        <w:numPr>
          <w:ilvl w:val="0"/>
          <w:numId w:val="5"/>
        </w:numPr>
        <w:ind w:left="652" w:hanging="482"/>
        <w:rPr>
          <w:rFonts w:ascii="Times New Roman" w:eastAsia="ＭＳ Ｐ明朝" w:hAnsi="Times New Roman" w:hint="eastAsia"/>
          <w:sz w:val="22"/>
          <w:szCs w:val="22"/>
        </w:rPr>
        <w:pPrChange w:id="62" w:author="Naoki" w:date="2014-07-12T00:47:00Z">
          <w:pPr>
            <w:pStyle w:val="ListParagraph"/>
            <w:numPr>
              <w:numId w:val="5"/>
            </w:numPr>
            <w:ind w:left="1200" w:hanging="480"/>
          </w:pPr>
        </w:pPrChange>
      </w:pPr>
      <w:r w:rsidRPr="002A1F8C">
        <w:rPr>
          <w:rFonts w:ascii="Times New Roman" w:eastAsia="ＭＳ Ｐ明朝" w:hAnsi="Times New Roman" w:hint="eastAsia"/>
          <w:sz w:val="22"/>
          <w:szCs w:val="22"/>
        </w:rPr>
        <w:t>甲からの指示により、</w:t>
      </w:r>
      <w:ins w:id="63" w:author="Naoki" w:date="2014-07-12T00:05:00Z">
        <w:r w:rsidR="00531ECA">
          <w:rPr>
            <w:rFonts w:ascii="Times New Roman" w:eastAsia="ＭＳ Ｐ明朝" w:hAnsi="Times New Roman" w:hint="eastAsia"/>
            <w:sz w:val="22"/>
            <w:szCs w:val="22"/>
          </w:rPr>
          <w:t>甲から乙への業務発注後</w:t>
        </w:r>
      </w:ins>
      <w:ins w:id="64" w:author="Naoki" w:date="2014-07-12T00:06:00Z">
        <w:r w:rsidR="00531ECA">
          <w:rPr>
            <w:rFonts w:ascii="Times New Roman" w:eastAsia="ＭＳ Ｐ明朝" w:hAnsi="Times New Roman" w:hint="eastAsia"/>
            <w:sz w:val="22"/>
            <w:szCs w:val="22"/>
          </w:rPr>
          <w:t>に</w:t>
        </w:r>
      </w:ins>
      <w:del w:id="65" w:author="Naoki" w:date="2014-07-12T00:06:00Z">
        <w:r w:rsidRPr="002A1F8C" w:rsidDel="00531ECA">
          <w:rPr>
            <w:rFonts w:ascii="Times New Roman" w:eastAsia="ＭＳ Ｐ明朝" w:hAnsi="Times New Roman" w:hint="eastAsia"/>
            <w:sz w:val="22"/>
            <w:szCs w:val="22"/>
          </w:rPr>
          <w:delText>見積提出後に</w:delText>
        </w:r>
      </w:del>
      <w:r w:rsidRPr="002A1F8C">
        <w:rPr>
          <w:rFonts w:ascii="Times New Roman" w:eastAsia="ＭＳ Ｐ明朝" w:hAnsi="Times New Roman" w:hint="eastAsia"/>
          <w:sz w:val="22"/>
          <w:szCs w:val="22"/>
        </w:rPr>
        <w:t>制作内容に変更があった場合、見積書に記載された起算日</w:t>
      </w:r>
      <w:ins w:id="66" w:author="Naoki" w:date="2014-07-12T00:55:00Z">
        <w:r w:rsidR="00AE5DA6">
          <w:rPr>
            <w:rFonts w:ascii="Times New Roman" w:eastAsia="ＭＳ Ｐ明朝" w:hAnsi="Times New Roman" w:hint="eastAsia"/>
            <w:sz w:val="22"/>
            <w:szCs w:val="22"/>
          </w:rPr>
          <w:t>、</w:t>
        </w:r>
      </w:ins>
      <w:del w:id="67" w:author="Naoki" w:date="2014-07-12T00:55:00Z">
        <w:r w:rsidRPr="002A1F8C" w:rsidDel="00AE5DA6">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制作期間</w:t>
      </w:r>
      <w:ins w:id="68" w:author="Naoki" w:date="2014-07-12T00:06:00Z">
        <w:r w:rsidR="00531ECA">
          <w:rPr>
            <w:rFonts w:ascii="Times New Roman" w:eastAsia="ＭＳ Ｐ明朝" w:hAnsi="Times New Roman" w:hint="eastAsia"/>
            <w:sz w:val="22"/>
            <w:szCs w:val="22"/>
          </w:rPr>
          <w:t>および</w:t>
        </w:r>
      </w:ins>
      <w:del w:id="69" w:author="Naoki" w:date="2014-07-12T00:06:00Z">
        <w:r w:rsidRPr="002A1F8C" w:rsidDel="00531ECA">
          <w:rPr>
            <w:rFonts w:ascii="Times New Roman" w:eastAsia="ＭＳ Ｐ明朝" w:hAnsi="Times New Roman" w:hint="eastAsia"/>
            <w:sz w:val="22"/>
            <w:szCs w:val="22"/>
          </w:rPr>
          <w:delText>、</w:delText>
        </w:r>
      </w:del>
      <w:r w:rsidRPr="002A1F8C">
        <w:rPr>
          <w:rFonts w:ascii="Times New Roman" w:eastAsia="ＭＳ Ｐ明朝" w:hAnsi="Times New Roman" w:hint="eastAsia"/>
          <w:sz w:val="22"/>
          <w:szCs w:val="22"/>
        </w:rPr>
        <w:t>納期は無効とし</w:t>
      </w:r>
      <w:ins w:id="70" w:author="Naoki" w:date="2014-07-12T00:06:00Z">
        <w:r w:rsidR="00531ECA">
          <w:rPr>
            <w:rFonts w:ascii="Times New Roman" w:eastAsia="ＭＳ Ｐ明朝" w:hAnsi="Times New Roman" w:hint="eastAsia"/>
            <w:sz w:val="22"/>
            <w:szCs w:val="22"/>
          </w:rPr>
          <w:t>、</w:t>
        </w:r>
      </w:ins>
      <w:del w:id="71" w:author="Naoki" w:date="2014-07-12T00:06:00Z">
        <w:r w:rsidRPr="002A1F8C" w:rsidDel="00531ECA">
          <w:rPr>
            <w:rFonts w:ascii="Times New Roman" w:eastAsia="ＭＳ Ｐ明朝" w:hAnsi="Times New Roman" w:hint="eastAsia"/>
            <w:sz w:val="22"/>
            <w:szCs w:val="22"/>
          </w:rPr>
          <w:delText>、改めて</w:delText>
        </w:r>
      </w:del>
      <w:r w:rsidRPr="002A1F8C">
        <w:rPr>
          <w:rFonts w:ascii="Times New Roman" w:eastAsia="ＭＳ Ｐ明朝" w:hAnsi="Times New Roman" w:hint="eastAsia"/>
          <w:sz w:val="22"/>
          <w:szCs w:val="22"/>
        </w:rPr>
        <w:t>両者協議の上で</w:t>
      </w:r>
      <w:ins w:id="72" w:author="Naoki" w:date="2014-07-12T00:06:00Z">
        <w:r w:rsidR="00531ECA">
          <w:rPr>
            <w:rFonts w:ascii="Times New Roman" w:eastAsia="ＭＳ Ｐ明朝" w:hAnsi="Times New Roman" w:hint="eastAsia"/>
            <w:sz w:val="22"/>
            <w:szCs w:val="22"/>
          </w:rPr>
          <w:t>これらを改めて</w:t>
        </w:r>
      </w:ins>
      <w:r w:rsidRPr="002A1F8C">
        <w:rPr>
          <w:rFonts w:ascii="Times New Roman" w:eastAsia="ＭＳ Ｐ明朝" w:hAnsi="Times New Roman" w:hint="eastAsia"/>
          <w:sz w:val="22"/>
          <w:szCs w:val="22"/>
        </w:rPr>
        <w:t>定める。</w:t>
      </w:r>
    </w:p>
    <w:p w14:paraId="58E9633C" w14:textId="77777777" w:rsidR="00B74188" w:rsidRPr="00411F8D" w:rsidRDefault="00B74188" w:rsidP="00B74188">
      <w:pPr>
        <w:rPr>
          <w:rFonts w:ascii="Times New Roman" w:eastAsia="ＭＳ Ｐ明朝" w:hAnsi="Times New Roman"/>
          <w:sz w:val="22"/>
          <w:szCs w:val="22"/>
        </w:rPr>
      </w:pPr>
    </w:p>
    <w:p w14:paraId="0C90E6EB" w14:textId="40D6F80E"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6</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制作物の納品</w:t>
      </w:r>
      <w:r w:rsidR="00F90EF3">
        <w:rPr>
          <w:rFonts w:ascii="Times New Roman" w:eastAsia="ＭＳ Ｐ明朝" w:hAnsi="Times New Roman" w:hint="eastAsia"/>
          <w:sz w:val="22"/>
          <w:szCs w:val="22"/>
        </w:rPr>
        <w:t>）</w:t>
      </w:r>
    </w:p>
    <w:p w14:paraId="4C0A8FBB" w14:textId="46030FF2" w:rsidR="00F90EF3" w:rsidRPr="002A1F8C" w:rsidRDefault="00B74188" w:rsidP="000422AF">
      <w:pPr>
        <w:pStyle w:val="ListParagraph"/>
        <w:numPr>
          <w:ilvl w:val="0"/>
          <w:numId w:val="6"/>
        </w:numPr>
        <w:ind w:left="652" w:hanging="482"/>
        <w:rPr>
          <w:rFonts w:ascii="Times New Roman" w:eastAsia="ＭＳ Ｐ明朝" w:hAnsi="Times New Roman" w:hint="eastAsia"/>
          <w:sz w:val="22"/>
          <w:szCs w:val="22"/>
        </w:rPr>
        <w:pPrChange w:id="73" w:author="Naoki" w:date="2014-07-12T00:47:00Z">
          <w:pPr>
            <w:pStyle w:val="ListParagraph"/>
            <w:numPr>
              <w:numId w:val="6"/>
            </w:numPr>
            <w:ind w:left="1200" w:hanging="480"/>
          </w:pPr>
        </w:pPrChange>
      </w:pPr>
      <w:r w:rsidRPr="002A1F8C">
        <w:rPr>
          <w:rFonts w:ascii="Times New Roman" w:eastAsia="ＭＳ Ｐ明朝" w:hAnsi="Times New Roman" w:hint="eastAsia"/>
          <w:sz w:val="22"/>
          <w:szCs w:val="22"/>
        </w:rPr>
        <w:t>乙が甲に制作物の納品を行う前に、甲はインターネット上にて制作物の確認をするものとする。制作物確認依頼の案内は、</w:t>
      </w:r>
      <w:ins w:id="74" w:author="Naoki" w:date="2014-07-12T00:07:00Z">
        <w:r w:rsidR="00531ECA">
          <w:rPr>
            <w:rFonts w:ascii="Times New Roman" w:eastAsia="ＭＳ Ｐ明朝" w:hAnsi="Times New Roman" w:hint="eastAsia"/>
            <w:sz w:val="22"/>
            <w:szCs w:val="22"/>
          </w:rPr>
          <w:t>乙から甲へ</w:t>
        </w:r>
      </w:ins>
      <w:r w:rsidRPr="002A1F8C">
        <w:rPr>
          <w:rFonts w:ascii="Times New Roman" w:eastAsia="ＭＳ Ｐ明朝" w:hAnsi="Times New Roman" w:hint="eastAsia"/>
          <w:sz w:val="22"/>
          <w:szCs w:val="22"/>
        </w:rPr>
        <w:t>電子メール等の手段によって通知する。</w:t>
      </w:r>
    </w:p>
    <w:p w14:paraId="07D0266F" w14:textId="046878C4" w:rsidR="00B74188" w:rsidRPr="002A1F8C" w:rsidRDefault="00B74188" w:rsidP="000422AF">
      <w:pPr>
        <w:pStyle w:val="ListParagraph"/>
        <w:numPr>
          <w:ilvl w:val="0"/>
          <w:numId w:val="6"/>
        </w:numPr>
        <w:ind w:left="652" w:hanging="482"/>
        <w:rPr>
          <w:rFonts w:ascii="Times New Roman" w:eastAsia="ＭＳ Ｐ明朝" w:hAnsi="Times New Roman" w:hint="eastAsia"/>
          <w:sz w:val="22"/>
          <w:szCs w:val="22"/>
        </w:rPr>
        <w:pPrChange w:id="75" w:author="Naoki" w:date="2014-07-12T00:47:00Z">
          <w:pPr>
            <w:pStyle w:val="ListParagraph"/>
            <w:numPr>
              <w:numId w:val="6"/>
            </w:numPr>
            <w:ind w:left="1200" w:hanging="480"/>
          </w:pPr>
        </w:pPrChange>
      </w:pPr>
      <w:r w:rsidRPr="002A1F8C">
        <w:rPr>
          <w:rFonts w:ascii="Times New Roman" w:eastAsia="ＭＳ Ｐ明朝" w:hAnsi="Times New Roman" w:hint="eastAsia"/>
          <w:sz w:val="22"/>
          <w:szCs w:val="22"/>
        </w:rPr>
        <w:t>甲は、制作物の確認依頼</w:t>
      </w:r>
      <w:ins w:id="76" w:author="Naoki" w:date="2014-07-12T00:07:00Z">
        <w:r w:rsidR="00531ECA">
          <w:rPr>
            <w:rFonts w:ascii="Times New Roman" w:eastAsia="ＭＳ Ｐ明朝" w:hAnsi="Times New Roman" w:hint="eastAsia"/>
            <w:sz w:val="22"/>
            <w:szCs w:val="22"/>
          </w:rPr>
          <w:t>の</w:t>
        </w:r>
      </w:ins>
      <w:r w:rsidRPr="002A1F8C">
        <w:rPr>
          <w:rFonts w:ascii="Times New Roman" w:eastAsia="ＭＳ Ｐ明朝" w:hAnsi="Times New Roman" w:hint="eastAsia"/>
          <w:sz w:val="22"/>
          <w:szCs w:val="22"/>
        </w:rPr>
        <w:t>通知を受領後すみやかに、その内容の確認を行うものとする。甲からの乙へ</w:t>
      </w:r>
      <w:ins w:id="77" w:author="Naoki" w:date="2014-07-12T00:07:00Z">
        <w:r w:rsidR="00531ECA">
          <w:rPr>
            <w:rFonts w:ascii="Times New Roman" w:eastAsia="ＭＳ Ｐ明朝" w:hAnsi="Times New Roman" w:hint="eastAsia"/>
            <w:sz w:val="22"/>
            <w:szCs w:val="22"/>
          </w:rPr>
          <w:t>確認</w:t>
        </w:r>
      </w:ins>
      <w:ins w:id="78" w:author="Naoki" w:date="2014-07-12T00:08:00Z">
        <w:r w:rsidR="00531ECA">
          <w:rPr>
            <w:rFonts w:ascii="Times New Roman" w:eastAsia="ＭＳ Ｐ明朝" w:hAnsi="Times New Roman" w:hint="eastAsia"/>
            <w:sz w:val="22"/>
            <w:szCs w:val="22"/>
          </w:rPr>
          <w:t>を行った旨</w:t>
        </w:r>
      </w:ins>
      <w:del w:id="79" w:author="Naoki" w:date="2014-07-12T00:07:00Z">
        <w:r w:rsidRPr="002A1F8C" w:rsidDel="00531ECA">
          <w:rPr>
            <w:rFonts w:ascii="Times New Roman" w:eastAsia="ＭＳ Ｐ明朝" w:hAnsi="Times New Roman" w:hint="eastAsia"/>
            <w:sz w:val="22"/>
            <w:szCs w:val="22"/>
          </w:rPr>
          <w:delText>の</w:delText>
        </w:r>
      </w:del>
      <w:del w:id="80" w:author="Naoki" w:date="2014-07-12T00:08:00Z">
        <w:r w:rsidRPr="002A1F8C" w:rsidDel="00531ECA">
          <w:rPr>
            <w:rFonts w:ascii="Times New Roman" w:eastAsia="ＭＳ Ｐ明朝" w:hAnsi="Times New Roman" w:hint="eastAsia"/>
            <w:sz w:val="22"/>
            <w:szCs w:val="22"/>
          </w:rPr>
          <w:delText>確認</w:delText>
        </w:r>
      </w:del>
      <w:ins w:id="81" w:author="Naoki" w:date="2014-07-12T00:08:00Z">
        <w:r w:rsidR="00531ECA">
          <w:rPr>
            <w:rFonts w:ascii="Times New Roman" w:eastAsia="ＭＳ Ｐ明朝" w:hAnsi="Times New Roman" w:hint="eastAsia"/>
            <w:sz w:val="22"/>
            <w:szCs w:val="22"/>
          </w:rPr>
          <w:t>の</w:t>
        </w:r>
      </w:ins>
      <w:r w:rsidRPr="002A1F8C">
        <w:rPr>
          <w:rFonts w:ascii="Times New Roman" w:eastAsia="ＭＳ Ｐ明朝" w:hAnsi="Times New Roman" w:hint="eastAsia"/>
          <w:sz w:val="22"/>
          <w:szCs w:val="22"/>
        </w:rPr>
        <w:t>通知は</w:t>
      </w:r>
      <w:ins w:id="82" w:author="Naoki" w:date="2014-07-12T00:08:00Z">
        <w:r w:rsidR="00531ECA">
          <w:rPr>
            <w:rFonts w:ascii="Times New Roman" w:eastAsia="ＭＳ Ｐ明朝" w:hAnsi="Times New Roman" w:hint="eastAsia"/>
            <w:sz w:val="22"/>
            <w:szCs w:val="22"/>
          </w:rPr>
          <w:t>、</w:t>
        </w:r>
      </w:ins>
      <w:r w:rsidRPr="002A1F8C">
        <w:rPr>
          <w:rFonts w:ascii="Times New Roman" w:eastAsia="ＭＳ Ｐ明朝" w:hAnsi="Times New Roman" w:hint="eastAsia"/>
          <w:sz w:val="22"/>
          <w:szCs w:val="22"/>
        </w:rPr>
        <w:t>上記確認依頼</w:t>
      </w:r>
      <w:ins w:id="83" w:author="Naoki" w:date="2014-07-12T00:08:00Z">
        <w:r w:rsidR="00531ECA">
          <w:rPr>
            <w:rFonts w:ascii="Times New Roman" w:eastAsia="ＭＳ Ｐ明朝" w:hAnsi="Times New Roman" w:hint="eastAsia"/>
            <w:sz w:val="22"/>
            <w:szCs w:val="22"/>
          </w:rPr>
          <w:t>の</w:t>
        </w:r>
      </w:ins>
      <w:r w:rsidRPr="002A1F8C">
        <w:rPr>
          <w:rFonts w:ascii="Times New Roman" w:eastAsia="ＭＳ Ｐ明朝" w:hAnsi="Times New Roman" w:hint="eastAsia"/>
          <w:sz w:val="22"/>
          <w:szCs w:val="22"/>
        </w:rPr>
        <w:t>通知への返信メール、または文書等により行う。確認依頼</w:t>
      </w:r>
      <w:ins w:id="84" w:author="Naoki" w:date="2014-07-12T00:08:00Z">
        <w:r w:rsidR="00531ECA">
          <w:rPr>
            <w:rFonts w:ascii="Times New Roman" w:eastAsia="ＭＳ Ｐ明朝" w:hAnsi="Times New Roman" w:hint="eastAsia"/>
            <w:sz w:val="22"/>
            <w:szCs w:val="22"/>
          </w:rPr>
          <w:t>の</w:t>
        </w:r>
      </w:ins>
      <w:r w:rsidRPr="002A1F8C">
        <w:rPr>
          <w:rFonts w:ascii="Times New Roman" w:eastAsia="ＭＳ Ｐ明朝" w:hAnsi="Times New Roman" w:hint="eastAsia"/>
          <w:sz w:val="22"/>
          <w:szCs w:val="22"/>
        </w:rPr>
        <w:t>通知</w:t>
      </w:r>
      <w:ins w:id="85" w:author="Naoki" w:date="2014-07-12T00:08:00Z">
        <w:r w:rsidR="00531ECA">
          <w:rPr>
            <w:rFonts w:ascii="Times New Roman" w:eastAsia="ＭＳ Ｐ明朝" w:hAnsi="Times New Roman" w:hint="eastAsia"/>
            <w:sz w:val="22"/>
            <w:szCs w:val="22"/>
          </w:rPr>
          <w:t>を</w:t>
        </w:r>
      </w:ins>
      <w:del w:id="86" w:author="Naoki" w:date="2014-07-12T00:08:00Z">
        <w:r w:rsidRPr="002A1F8C" w:rsidDel="00531ECA">
          <w:rPr>
            <w:rFonts w:ascii="Times New Roman" w:eastAsia="ＭＳ Ｐ明朝" w:hAnsi="Times New Roman" w:hint="eastAsia"/>
            <w:sz w:val="22"/>
            <w:szCs w:val="22"/>
          </w:rPr>
          <w:delText>の</w:delText>
        </w:r>
      </w:del>
      <w:r w:rsidRPr="002A1F8C">
        <w:rPr>
          <w:rFonts w:ascii="Times New Roman" w:eastAsia="ＭＳ Ｐ明朝" w:hAnsi="Times New Roman" w:hint="eastAsia"/>
          <w:sz w:val="22"/>
          <w:szCs w:val="22"/>
        </w:rPr>
        <w:t>受領後</w:t>
      </w:r>
      <w:r w:rsidRPr="002A1F8C">
        <w:rPr>
          <w:rFonts w:ascii="Times New Roman" w:eastAsia="ＭＳ Ｐ明朝" w:hAnsi="Times New Roman" w:hint="eastAsia"/>
          <w:sz w:val="22"/>
          <w:szCs w:val="22"/>
        </w:rPr>
        <w:t>7</w:t>
      </w:r>
      <w:r w:rsidRPr="002A1F8C">
        <w:rPr>
          <w:rFonts w:ascii="Times New Roman" w:eastAsia="ＭＳ Ｐ明朝" w:hAnsi="Times New Roman" w:hint="eastAsia"/>
          <w:sz w:val="22"/>
          <w:szCs w:val="22"/>
        </w:rPr>
        <w:t>日以内に</w:t>
      </w:r>
      <w:ins w:id="87" w:author="Naoki" w:date="2014-07-12T00:08:00Z">
        <w:r w:rsidR="00531ECA">
          <w:rPr>
            <w:rFonts w:ascii="Times New Roman" w:eastAsia="ＭＳ Ｐ明朝" w:hAnsi="Times New Roman" w:hint="eastAsia"/>
            <w:sz w:val="22"/>
            <w:szCs w:val="22"/>
          </w:rPr>
          <w:t>甲から乙</w:t>
        </w:r>
      </w:ins>
      <w:del w:id="88" w:author="Naoki" w:date="2014-07-12T00:08:00Z">
        <w:r w:rsidRPr="002A1F8C" w:rsidDel="00531ECA">
          <w:rPr>
            <w:rFonts w:ascii="Times New Roman" w:eastAsia="ＭＳ Ｐ明朝" w:hAnsi="Times New Roman" w:hint="eastAsia"/>
            <w:sz w:val="22"/>
            <w:szCs w:val="22"/>
          </w:rPr>
          <w:delText>乙宛</w:delText>
        </w:r>
      </w:del>
      <w:r w:rsidRPr="002A1F8C">
        <w:rPr>
          <w:rFonts w:ascii="Times New Roman" w:eastAsia="ＭＳ Ｐ明朝" w:hAnsi="Times New Roman" w:hint="eastAsia"/>
          <w:sz w:val="22"/>
          <w:szCs w:val="22"/>
        </w:rPr>
        <w:t>へ</w:t>
      </w:r>
      <w:del w:id="89" w:author="Naoki" w:date="2014-07-12T00:08:00Z">
        <w:r w:rsidRPr="002A1F8C" w:rsidDel="00531ECA">
          <w:rPr>
            <w:rFonts w:ascii="Times New Roman" w:eastAsia="ＭＳ Ｐ明朝" w:hAnsi="Times New Roman" w:hint="eastAsia"/>
            <w:sz w:val="22"/>
            <w:szCs w:val="22"/>
          </w:rPr>
          <w:delText>の</w:delText>
        </w:r>
      </w:del>
      <w:r w:rsidRPr="002A1F8C">
        <w:rPr>
          <w:rFonts w:ascii="Times New Roman" w:eastAsia="ＭＳ Ｐ明朝" w:hAnsi="Times New Roman" w:hint="eastAsia"/>
          <w:sz w:val="22"/>
          <w:szCs w:val="22"/>
        </w:rPr>
        <w:t>連絡が無い場合は、甲により制作物の内容が承認されたものとする。</w:t>
      </w:r>
    </w:p>
    <w:p w14:paraId="575F1E7B" w14:textId="77777777" w:rsidR="00B74188" w:rsidRPr="00411F8D" w:rsidRDefault="00B74188" w:rsidP="00B74188">
      <w:pPr>
        <w:rPr>
          <w:rFonts w:ascii="Times New Roman" w:eastAsia="ＭＳ Ｐ明朝" w:hAnsi="Times New Roman"/>
          <w:sz w:val="22"/>
          <w:szCs w:val="22"/>
        </w:rPr>
      </w:pPr>
    </w:p>
    <w:p w14:paraId="77212A53" w14:textId="11DBE922" w:rsidR="00B74188" w:rsidRPr="00411F8D" w:rsidRDefault="00B74188" w:rsidP="00B74188">
      <w:pPr>
        <w:rPr>
          <w:rFonts w:ascii="Times New Roman" w:eastAsia="ＭＳ Ｐ明朝" w:hAnsi="Times New Roman" w:hint="eastAsia"/>
          <w:sz w:val="22"/>
          <w:szCs w:val="22"/>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7</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ins w:id="90" w:author="Naoki" w:date="2014-07-12T00:08:00Z">
        <w:r w:rsidR="00ED5565">
          <w:rPr>
            <w:rFonts w:ascii="Times New Roman" w:eastAsia="ＭＳ Ｐ明朝" w:hAnsi="Times New Roman" w:hint="eastAsia"/>
            <w:sz w:val="22"/>
            <w:szCs w:val="22"/>
          </w:rPr>
          <w:t>納品後の更新</w:t>
        </w:r>
      </w:ins>
      <w:del w:id="91" w:author="Naoki" w:date="2014-07-12T00:08:00Z">
        <w:r w:rsidRPr="00411F8D" w:rsidDel="00ED5565">
          <w:rPr>
            <w:rFonts w:ascii="Times New Roman" w:eastAsia="ＭＳ Ｐ明朝" w:hAnsi="Times New Roman" w:hint="eastAsia"/>
            <w:sz w:val="22"/>
            <w:szCs w:val="22"/>
          </w:rPr>
          <w:delText>更新サービスの利用</w:delText>
        </w:r>
      </w:del>
      <w:r w:rsidR="00F90EF3">
        <w:rPr>
          <w:rFonts w:ascii="Times New Roman" w:eastAsia="ＭＳ Ｐ明朝" w:hAnsi="Times New Roman" w:hint="eastAsia"/>
          <w:sz w:val="22"/>
          <w:szCs w:val="22"/>
        </w:rPr>
        <w:t>）</w:t>
      </w:r>
    </w:p>
    <w:p w14:paraId="4E61A398" w14:textId="6BAF8D0F" w:rsidR="00B74188" w:rsidRPr="00411F8D" w:rsidRDefault="00F90EF3" w:rsidP="000422AF">
      <w:pPr>
        <w:ind w:left="170" w:firstLine="142"/>
        <w:rPr>
          <w:rFonts w:ascii="Times New Roman" w:eastAsia="ＭＳ Ｐ明朝" w:hAnsi="Times New Roman" w:hint="eastAsia"/>
          <w:sz w:val="22"/>
          <w:szCs w:val="22"/>
        </w:rPr>
        <w:pPrChange w:id="92" w:author="Naoki" w:date="2014-07-12T00:48:00Z">
          <w:pPr>
            <w:ind w:firstLine="720"/>
          </w:pPr>
        </w:pPrChange>
      </w:pPr>
      <w:del w:id="93" w:author="Naoki" w:date="2014-07-12T00:09:00Z">
        <w:r w:rsidDel="00ED5565">
          <w:rPr>
            <w:rFonts w:ascii="Times New Roman" w:eastAsia="ＭＳ Ｐ明朝" w:hAnsi="Times New Roman" w:hint="eastAsia"/>
            <w:sz w:val="22"/>
            <w:szCs w:val="22"/>
            <w:lang w:eastAsia="ja-JP"/>
          </w:rPr>
          <w:delText xml:space="preserve">　</w:delText>
        </w:r>
      </w:del>
      <w:r w:rsidR="00B74188" w:rsidRPr="00411F8D">
        <w:rPr>
          <w:rFonts w:ascii="Times New Roman" w:eastAsia="ＭＳ Ｐ明朝" w:hAnsi="Times New Roman" w:hint="eastAsia"/>
          <w:sz w:val="22"/>
          <w:szCs w:val="22"/>
        </w:rPr>
        <w:t>甲が</w:t>
      </w:r>
      <w:ins w:id="94" w:author="Naoki" w:date="2014-07-12T00:09:00Z">
        <w:r w:rsidR="00ED5565">
          <w:rPr>
            <w:rFonts w:ascii="Times New Roman" w:eastAsia="ＭＳ Ｐ明朝" w:hAnsi="Times New Roman" w:hint="eastAsia"/>
            <w:sz w:val="22"/>
            <w:szCs w:val="22"/>
          </w:rPr>
          <w:t>本契約における</w:t>
        </w:r>
      </w:ins>
      <w:r w:rsidR="00B74188" w:rsidRPr="00411F8D">
        <w:rPr>
          <w:rFonts w:ascii="Times New Roman" w:eastAsia="ＭＳ Ｐ明朝" w:hAnsi="Times New Roman" w:hint="eastAsia"/>
          <w:sz w:val="22"/>
          <w:szCs w:val="22"/>
        </w:rPr>
        <w:t>制作</w:t>
      </w:r>
      <w:ins w:id="95" w:author="Naoki" w:date="2014-07-12T00:09:00Z">
        <w:r w:rsidR="00ED5565">
          <w:rPr>
            <w:rFonts w:ascii="Times New Roman" w:eastAsia="ＭＳ Ｐ明朝" w:hAnsi="Times New Roman" w:hint="eastAsia"/>
            <w:sz w:val="22"/>
            <w:szCs w:val="22"/>
          </w:rPr>
          <w:t>物の</w:t>
        </w:r>
      </w:ins>
      <w:del w:id="96" w:author="Naoki" w:date="2014-07-12T00:09:00Z">
        <w:r w:rsidR="00B74188" w:rsidRPr="00411F8D" w:rsidDel="00ED5565">
          <w:rPr>
            <w:rFonts w:ascii="Times New Roman" w:eastAsia="ＭＳ Ｐ明朝" w:hAnsi="Times New Roman" w:hint="eastAsia"/>
            <w:sz w:val="22"/>
            <w:szCs w:val="22"/>
          </w:rPr>
          <w:delText>完了後の</w:delText>
        </w:r>
      </w:del>
      <w:ins w:id="97" w:author="Naoki" w:date="2014-07-12T00:09:00Z">
        <w:r w:rsidR="00ED5565">
          <w:rPr>
            <w:rFonts w:ascii="Times New Roman" w:eastAsia="ＭＳ Ｐ明朝" w:hAnsi="Times New Roman" w:hint="eastAsia"/>
            <w:sz w:val="22"/>
            <w:szCs w:val="22"/>
          </w:rPr>
          <w:t>納品後に</w:t>
        </w:r>
      </w:ins>
      <w:r w:rsidR="00B74188" w:rsidRPr="00411F8D">
        <w:rPr>
          <w:rFonts w:ascii="Times New Roman" w:eastAsia="ＭＳ Ｐ明朝" w:hAnsi="Times New Roman" w:hint="eastAsia"/>
          <w:sz w:val="22"/>
          <w:szCs w:val="22"/>
        </w:rPr>
        <w:t>更新を希望する場合は、別途、乙に依頼することとする。</w:t>
      </w:r>
    </w:p>
    <w:p w14:paraId="12CDD85C" w14:textId="77777777" w:rsidR="00B74188" w:rsidRPr="00411F8D" w:rsidRDefault="00B74188" w:rsidP="00B74188">
      <w:pPr>
        <w:rPr>
          <w:rFonts w:ascii="Times New Roman" w:eastAsia="ＭＳ Ｐ明朝" w:hAnsi="Times New Roman"/>
          <w:sz w:val="22"/>
          <w:szCs w:val="22"/>
        </w:rPr>
      </w:pPr>
    </w:p>
    <w:p w14:paraId="63739D98" w14:textId="226DCFC0" w:rsidR="00F90EF3"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8</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w:t>
      </w:r>
      <w:ins w:id="98" w:author="Naoki" w:date="2014-07-12T00:15:00Z">
        <w:r w:rsidR="005D6F1E">
          <w:rPr>
            <w:rFonts w:ascii="Times New Roman" w:eastAsia="ＭＳ Ｐ明朝" w:hAnsi="Times New Roman" w:hint="eastAsia"/>
            <w:sz w:val="22"/>
            <w:szCs w:val="22"/>
          </w:rPr>
          <w:t>金額の支払</w:t>
        </w:r>
      </w:ins>
      <w:del w:id="99" w:author="Naoki" w:date="2014-07-12T00:15:00Z">
        <w:r w:rsidRPr="00411F8D" w:rsidDel="005D6F1E">
          <w:rPr>
            <w:rFonts w:ascii="Times New Roman" w:eastAsia="ＭＳ Ｐ明朝" w:hAnsi="Times New Roman" w:hint="eastAsia"/>
            <w:sz w:val="22"/>
            <w:szCs w:val="22"/>
          </w:rPr>
          <w:delText>料金</w:delText>
        </w:r>
      </w:del>
      <w:r w:rsidR="00F90EF3">
        <w:rPr>
          <w:rFonts w:ascii="Times New Roman" w:eastAsia="ＭＳ Ｐ明朝" w:hAnsi="Times New Roman" w:hint="eastAsia"/>
          <w:sz w:val="22"/>
          <w:szCs w:val="22"/>
        </w:rPr>
        <w:t>）</w:t>
      </w:r>
    </w:p>
    <w:p w14:paraId="280B10EF" w14:textId="4AEB2E25" w:rsidR="00F90EF3" w:rsidRPr="002A1F8C" w:rsidRDefault="00B74188" w:rsidP="00AD3E19">
      <w:pPr>
        <w:pStyle w:val="ListParagraph"/>
        <w:numPr>
          <w:ilvl w:val="0"/>
          <w:numId w:val="7"/>
        </w:numPr>
        <w:ind w:left="652" w:hanging="482"/>
        <w:rPr>
          <w:rFonts w:ascii="Times New Roman" w:eastAsia="ＭＳ Ｐ明朝" w:hAnsi="Times New Roman" w:hint="eastAsia"/>
          <w:sz w:val="22"/>
          <w:szCs w:val="22"/>
        </w:rPr>
        <w:pPrChange w:id="100" w:author="Naoki" w:date="2014-07-12T00:49:00Z">
          <w:pPr>
            <w:pStyle w:val="ListParagraph"/>
            <w:numPr>
              <w:numId w:val="7"/>
            </w:numPr>
            <w:ind w:left="1200" w:hanging="480"/>
          </w:pPr>
        </w:pPrChange>
      </w:pPr>
      <w:r w:rsidRPr="002A1F8C">
        <w:rPr>
          <w:rFonts w:ascii="Times New Roman" w:eastAsia="ＭＳ Ｐ明朝" w:hAnsi="Times New Roman" w:hint="eastAsia"/>
          <w:sz w:val="22"/>
          <w:szCs w:val="22"/>
        </w:rPr>
        <w:t>甲は、納入物の対価として、乙からの請求にもとづき、その制作等に</w:t>
      </w:r>
      <w:ins w:id="101" w:author="Naoki" w:date="2014-07-12T00:10:00Z">
        <w:r w:rsidR="00ED5565">
          <w:rPr>
            <w:rFonts w:ascii="Times New Roman" w:eastAsia="ＭＳ Ｐ明朝" w:hAnsi="Times New Roman" w:hint="eastAsia"/>
            <w:sz w:val="22"/>
            <w:szCs w:val="22"/>
          </w:rPr>
          <w:t>対</w:t>
        </w:r>
      </w:ins>
      <w:del w:id="102" w:author="Naoki" w:date="2014-07-12T00:10:00Z">
        <w:r w:rsidRPr="002A1F8C" w:rsidDel="00ED5565">
          <w:rPr>
            <w:rFonts w:ascii="Times New Roman" w:eastAsia="ＭＳ Ｐ明朝" w:hAnsi="Times New Roman" w:hint="eastAsia"/>
            <w:sz w:val="22"/>
            <w:szCs w:val="22"/>
          </w:rPr>
          <w:delText>関</w:delText>
        </w:r>
      </w:del>
      <w:r w:rsidRPr="002A1F8C">
        <w:rPr>
          <w:rFonts w:ascii="Times New Roman" w:eastAsia="ＭＳ Ｐ明朝" w:hAnsi="Times New Roman" w:hint="eastAsia"/>
          <w:sz w:val="22"/>
          <w:szCs w:val="22"/>
        </w:rPr>
        <w:t>する</w:t>
      </w:r>
      <w:ins w:id="103" w:author="Naoki" w:date="2014-07-12T00:10:00Z">
        <w:r w:rsidR="00ED5565">
          <w:rPr>
            <w:rFonts w:ascii="Times New Roman" w:eastAsia="ＭＳ Ｐ明朝" w:hAnsi="Times New Roman" w:hint="eastAsia"/>
            <w:sz w:val="22"/>
            <w:szCs w:val="22"/>
          </w:rPr>
          <w:t>金額</w:t>
        </w:r>
      </w:ins>
      <w:del w:id="104" w:author="Naoki" w:date="2014-07-12T00:09:00Z">
        <w:r w:rsidRPr="002A1F8C" w:rsidDel="00ED5565">
          <w:rPr>
            <w:rFonts w:ascii="Times New Roman" w:eastAsia="ＭＳ Ｐ明朝" w:hAnsi="Times New Roman" w:hint="eastAsia"/>
            <w:sz w:val="22"/>
            <w:szCs w:val="22"/>
          </w:rPr>
          <w:delText>料金</w:delText>
        </w:r>
      </w:del>
      <w:ins w:id="105" w:author="Naoki" w:date="2014-07-12T00:10:00Z">
        <w:r w:rsidR="00ED5565">
          <w:rPr>
            <w:rFonts w:ascii="Times New Roman" w:eastAsia="ＭＳ Ｐ明朝" w:hAnsi="Times New Roman" w:hint="eastAsia"/>
            <w:sz w:val="22"/>
            <w:szCs w:val="22"/>
          </w:rPr>
          <w:t>およ</w:t>
        </w:r>
      </w:ins>
      <w:del w:id="106" w:author="Naoki" w:date="2014-07-12T00:10:00Z">
        <w:r w:rsidRPr="002A1F8C" w:rsidDel="00ED5565">
          <w:rPr>
            <w:rFonts w:ascii="Times New Roman" w:eastAsia="ＭＳ Ｐ明朝" w:hAnsi="Times New Roman" w:hint="eastAsia"/>
            <w:sz w:val="22"/>
            <w:szCs w:val="22"/>
          </w:rPr>
          <w:delText>及</w:delText>
        </w:r>
      </w:del>
      <w:r w:rsidRPr="002A1F8C">
        <w:rPr>
          <w:rFonts w:ascii="Times New Roman" w:eastAsia="ＭＳ Ｐ明朝" w:hAnsi="Times New Roman" w:hint="eastAsia"/>
          <w:sz w:val="22"/>
          <w:szCs w:val="22"/>
        </w:rPr>
        <w:t>び消費税相当額を乙に支払うものとする。</w:t>
      </w:r>
    </w:p>
    <w:p w14:paraId="5346ACCC" w14:textId="3F7FA07F" w:rsidR="00F90EF3" w:rsidRPr="002A1F8C" w:rsidRDefault="00B74188" w:rsidP="00AD3E19">
      <w:pPr>
        <w:pStyle w:val="ListParagraph"/>
        <w:numPr>
          <w:ilvl w:val="0"/>
          <w:numId w:val="7"/>
        </w:numPr>
        <w:ind w:left="652" w:hanging="482"/>
        <w:rPr>
          <w:rFonts w:ascii="Times New Roman" w:eastAsia="ＭＳ Ｐ明朝" w:hAnsi="Times New Roman" w:hint="eastAsia"/>
          <w:sz w:val="22"/>
          <w:szCs w:val="22"/>
        </w:rPr>
        <w:pPrChange w:id="107" w:author="Naoki" w:date="2014-07-12T00:49:00Z">
          <w:pPr>
            <w:pStyle w:val="ListParagraph"/>
            <w:numPr>
              <w:numId w:val="7"/>
            </w:numPr>
            <w:ind w:left="1200" w:hanging="480"/>
          </w:pPr>
        </w:pPrChange>
      </w:pPr>
      <w:r w:rsidRPr="002A1F8C">
        <w:rPr>
          <w:rFonts w:ascii="Times New Roman" w:eastAsia="ＭＳ Ｐ明朝" w:hAnsi="Times New Roman" w:hint="eastAsia"/>
          <w:sz w:val="22"/>
          <w:szCs w:val="22"/>
        </w:rPr>
        <w:t>支払いは、納品月の</w:t>
      </w:r>
      <w:commentRangeStart w:id="108"/>
      <w:r w:rsidRPr="002A1F8C">
        <w:rPr>
          <w:rFonts w:ascii="Times New Roman" w:eastAsia="ＭＳ Ｐ明朝" w:hAnsi="Times New Roman" w:hint="eastAsia"/>
          <w:sz w:val="22"/>
          <w:szCs w:val="22"/>
        </w:rPr>
        <w:t>月末締め</w:t>
      </w:r>
      <w:commentRangeEnd w:id="108"/>
      <w:r w:rsidR="00ED5565">
        <w:rPr>
          <w:rStyle w:val="CommentReference"/>
        </w:rPr>
        <w:commentReference w:id="108"/>
      </w:r>
      <w:r w:rsidRPr="002A1F8C">
        <w:rPr>
          <w:rFonts w:ascii="Times New Roman" w:eastAsia="ＭＳ Ｐ明朝" w:hAnsi="Times New Roman" w:hint="eastAsia"/>
          <w:sz w:val="22"/>
          <w:szCs w:val="22"/>
        </w:rPr>
        <w:t>翌月末日</w:t>
      </w:r>
      <w:ins w:id="109" w:author="Naoki" w:date="2014-07-12T00:11:00Z">
        <w:r w:rsidR="00ED5565">
          <w:rPr>
            <w:rFonts w:ascii="ＭＳ Ｐ明朝" w:eastAsia="ＭＳ Ｐ明朝" w:hAnsi="ＭＳ Ｐ明朝" w:cs="ＭＳ Ｐ明朝" w:hint="eastAsia"/>
            <w:sz w:val="22"/>
            <w:szCs w:val="22"/>
            <w:lang w:eastAsia="ja-JP"/>
          </w:rPr>
          <w:t>まで</w:t>
        </w:r>
      </w:ins>
      <w:del w:id="110" w:author="Naoki" w:date="2014-07-12T00:14:00Z">
        <w:r w:rsidRPr="002A1F8C" w:rsidDel="00735D91">
          <w:rPr>
            <w:rFonts w:ascii="Times New Roman" w:eastAsia="ＭＳ Ｐ明朝" w:hAnsi="Times New Roman" w:hint="eastAsia"/>
            <w:sz w:val="22"/>
            <w:szCs w:val="22"/>
          </w:rPr>
          <w:delText>銀行振込と</w:delText>
        </w:r>
      </w:del>
      <w:del w:id="111" w:author="Naoki" w:date="2014-07-12T00:13:00Z">
        <w:r w:rsidRPr="002A1F8C" w:rsidDel="00ED5565">
          <w:rPr>
            <w:rFonts w:ascii="Times New Roman" w:eastAsia="ＭＳ Ｐ明朝" w:hAnsi="Times New Roman" w:hint="eastAsia"/>
            <w:sz w:val="22"/>
            <w:szCs w:val="22"/>
          </w:rPr>
          <w:delText>し、甲は乙が指定</w:delText>
        </w:r>
      </w:del>
      <w:del w:id="112" w:author="Naoki" w:date="2014-07-12T00:12:00Z">
        <w:r w:rsidRPr="002A1F8C" w:rsidDel="00ED5565">
          <w:rPr>
            <w:rFonts w:ascii="Times New Roman" w:eastAsia="ＭＳ Ｐ明朝" w:hAnsi="Times New Roman" w:hint="eastAsia"/>
            <w:sz w:val="22"/>
            <w:szCs w:val="22"/>
          </w:rPr>
          <w:delText>した</w:delText>
        </w:r>
      </w:del>
      <w:del w:id="113" w:author="Naoki" w:date="2014-07-12T00:13:00Z">
        <w:r w:rsidRPr="002A1F8C" w:rsidDel="00ED5565">
          <w:rPr>
            <w:rFonts w:ascii="Times New Roman" w:eastAsia="ＭＳ Ｐ明朝" w:hAnsi="Times New Roman" w:hint="eastAsia"/>
            <w:sz w:val="22"/>
            <w:szCs w:val="22"/>
          </w:rPr>
          <w:delText>銀行口座</w:delText>
        </w:r>
      </w:del>
      <w:del w:id="114" w:author="Naoki" w:date="2014-07-12T00:12:00Z">
        <w:r w:rsidRPr="002A1F8C" w:rsidDel="00ED5565">
          <w:rPr>
            <w:rFonts w:ascii="Times New Roman" w:eastAsia="ＭＳ Ｐ明朝" w:hAnsi="Times New Roman" w:hint="eastAsia"/>
            <w:sz w:val="22"/>
            <w:szCs w:val="22"/>
          </w:rPr>
          <w:delText>に振り込んで</w:delText>
        </w:r>
      </w:del>
      <w:del w:id="115" w:author="Naoki" w:date="2014-07-12T00:13:00Z">
        <w:r w:rsidRPr="002A1F8C" w:rsidDel="00ED5565">
          <w:rPr>
            <w:rFonts w:ascii="Times New Roman" w:eastAsia="ＭＳ Ｐ明朝" w:hAnsi="Times New Roman" w:hint="eastAsia"/>
            <w:sz w:val="22"/>
            <w:szCs w:val="22"/>
          </w:rPr>
          <w:delText>支払う。</w:delText>
        </w:r>
      </w:del>
      <w:del w:id="116" w:author="Naoki" w:date="2014-07-12T00:14:00Z">
        <w:r w:rsidRPr="002A1F8C" w:rsidDel="00735D91">
          <w:rPr>
            <w:rFonts w:ascii="Times New Roman" w:eastAsia="ＭＳ Ｐ明朝" w:hAnsi="Times New Roman" w:hint="eastAsia"/>
            <w:sz w:val="22"/>
            <w:szCs w:val="22"/>
          </w:rPr>
          <w:delText>振込手数料は甲の負担</w:delText>
        </w:r>
      </w:del>
      <w:r w:rsidRPr="002A1F8C">
        <w:rPr>
          <w:rFonts w:ascii="Times New Roman" w:eastAsia="ＭＳ Ｐ明朝" w:hAnsi="Times New Roman" w:hint="eastAsia"/>
          <w:sz w:val="22"/>
          <w:szCs w:val="22"/>
        </w:rPr>
        <w:t>とする。また、甲は乙に対して、</w:t>
      </w:r>
      <w:r w:rsidR="00F90EF3">
        <w:rPr>
          <w:rFonts w:ascii="Times New Roman" w:eastAsia="ＭＳ Ｐ明朝" w:hAnsi="Times New Roman" w:hint="eastAsia"/>
          <w:sz w:val="22"/>
          <w:szCs w:val="22"/>
        </w:rPr>
        <w:t>X</w:t>
      </w:r>
      <w:r w:rsidR="00F90EF3">
        <w:rPr>
          <w:rFonts w:ascii="Times New Roman" w:eastAsia="ＭＳ Ｐ明朝" w:hAnsi="Times New Roman"/>
          <w:sz w:val="22"/>
          <w:szCs w:val="22"/>
        </w:rPr>
        <w:t>X</w:t>
      </w:r>
      <w:r w:rsidR="00F90EF3" w:rsidRPr="002A1F8C">
        <w:rPr>
          <w:rFonts w:ascii="Times New Roman" w:eastAsia="ＭＳ Ｐ明朝" w:hAnsi="Times New Roman" w:hint="eastAsia"/>
          <w:sz w:val="22"/>
          <w:szCs w:val="22"/>
        </w:rPr>
        <w:t>月</w:t>
      </w:r>
      <w:r w:rsidR="00F90EF3" w:rsidRPr="002A1F8C">
        <w:rPr>
          <w:rFonts w:ascii="Times New Roman" w:eastAsia="ＭＳ Ｐ明朝" w:hAnsi="Times New Roman" w:hint="eastAsia"/>
          <w:sz w:val="22"/>
          <w:szCs w:val="22"/>
        </w:rPr>
        <w:t>XX</w:t>
      </w:r>
      <w:r w:rsidRPr="002A1F8C">
        <w:rPr>
          <w:rFonts w:ascii="Times New Roman" w:eastAsia="ＭＳ Ｐ明朝" w:hAnsi="Times New Roman" w:hint="eastAsia"/>
          <w:sz w:val="22"/>
          <w:szCs w:val="22"/>
        </w:rPr>
        <w:t>日までに、前受金として金</w:t>
      </w:r>
      <w:r w:rsidR="00F90EF3" w:rsidRPr="002A1F8C">
        <w:rPr>
          <w:rFonts w:ascii="Times New Roman" w:eastAsia="ＭＳ Ｐ明朝" w:hAnsi="Times New Roman"/>
          <w:sz w:val="22"/>
          <w:szCs w:val="22"/>
        </w:rPr>
        <w:t>XXX</w:t>
      </w:r>
      <w:r w:rsidRPr="002A1F8C">
        <w:rPr>
          <w:rFonts w:ascii="Times New Roman" w:eastAsia="ＭＳ Ｐ明朝" w:hAnsi="Times New Roman" w:hint="eastAsia"/>
          <w:sz w:val="22"/>
          <w:szCs w:val="22"/>
        </w:rPr>
        <w:t>円を支払う。</w:t>
      </w:r>
    </w:p>
    <w:p w14:paraId="5835F94A" w14:textId="7110FCF0" w:rsidR="00B74188" w:rsidRDefault="00B74188" w:rsidP="00AD3E19">
      <w:pPr>
        <w:pStyle w:val="ListParagraph"/>
        <w:numPr>
          <w:ilvl w:val="0"/>
          <w:numId w:val="7"/>
        </w:numPr>
        <w:ind w:left="652" w:hanging="482"/>
        <w:rPr>
          <w:rFonts w:ascii="Times New Roman" w:eastAsia="ＭＳ Ｐ明朝" w:hAnsi="Times New Roman" w:hint="eastAsia"/>
          <w:sz w:val="22"/>
          <w:szCs w:val="22"/>
        </w:rPr>
        <w:pPrChange w:id="117" w:author="Naoki" w:date="2014-07-12T00:49:00Z">
          <w:pPr>
            <w:pStyle w:val="ListParagraph"/>
            <w:numPr>
              <w:numId w:val="7"/>
            </w:numPr>
            <w:ind w:left="1200" w:hanging="480"/>
          </w:pPr>
        </w:pPrChange>
      </w:pPr>
      <w:r w:rsidRPr="002A1F8C">
        <w:rPr>
          <w:rFonts w:ascii="Times New Roman" w:eastAsia="ＭＳ Ｐ明朝" w:hAnsi="Times New Roman" w:hint="eastAsia"/>
          <w:sz w:val="22"/>
          <w:szCs w:val="22"/>
        </w:rPr>
        <w:t>支払</w:t>
      </w:r>
      <w:ins w:id="118" w:author="Naoki" w:date="2014-07-12T00:14:00Z">
        <w:r w:rsidR="00735D91">
          <w:rPr>
            <w:rFonts w:ascii="Times New Roman" w:eastAsia="ＭＳ Ｐ明朝" w:hAnsi="Times New Roman" w:hint="eastAsia"/>
            <w:sz w:val="22"/>
            <w:szCs w:val="22"/>
          </w:rPr>
          <w:t>方法</w:t>
        </w:r>
      </w:ins>
      <w:del w:id="119" w:author="Naoki" w:date="2014-07-12T00:14:00Z">
        <w:r w:rsidRPr="002A1F8C" w:rsidDel="00735D91">
          <w:rPr>
            <w:rFonts w:ascii="Times New Roman" w:eastAsia="ＭＳ Ｐ明朝" w:hAnsi="Times New Roman" w:hint="eastAsia"/>
            <w:sz w:val="22"/>
            <w:szCs w:val="22"/>
          </w:rPr>
          <w:delText>い</w:delText>
        </w:r>
      </w:del>
      <w:r w:rsidRPr="002A1F8C">
        <w:rPr>
          <w:rFonts w:ascii="Times New Roman" w:eastAsia="ＭＳ Ｐ明朝" w:hAnsi="Times New Roman" w:hint="eastAsia"/>
          <w:sz w:val="22"/>
          <w:szCs w:val="22"/>
        </w:rPr>
        <w:t>は乙が指定する</w:t>
      </w:r>
      <w:ins w:id="120" w:author="Naoki" w:date="2014-07-12T00:13:00Z">
        <w:r w:rsidR="00ED5565">
          <w:rPr>
            <w:rFonts w:ascii="Times New Roman" w:eastAsia="ＭＳ Ｐ明朝" w:hAnsi="Times New Roman" w:hint="eastAsia"/>
            <w:sz w:val="22"/>
            <w:szCs w:val="22"/>
          </w:rPr>
          <w:t>銀行</w:t>
        </w:r>
      </w:ins>
      <w:del w:id="121" w:author="Naoki" w:date="2014-07-12T00:13:00Z">
        <w:r w:rsidRPr="002A1F8C" w:rsidDel="00ED5565">
          <w:rPr>
            <w:rFonts w:ascii="Times New Roman" w:eastAsia="ＭＳ Ｐ明朝" w:hAnsi="Times New Roman" w:hint="eastAsia"/>
            <w:sz w:val="22"/>
            <w:szCs w:val="22"/>
          </w:rPr>
          <w:delText>以下の</w:delText>
        </w:r>
      </w:del>
      <w:r w:rsidRPr="002A1F8C">
        <w:rPr>
          <w:rFonts w:ascii="Times New Roman" w:eastAsia="ＭＳ Ｐ明朝" w:hAnsi="Times New Roman" w:hint="eastAsia"/>
          <w:sz w:val="22"/>
          <w:szCs w:val="22"/>
        </w:rPr>
        <w:t>口座へ</w:t>
      </w:r>
      <w:ins w:id="122" w:author="Naoki" w:date="2014-07-12T00:13:00Z">
        <w:r w:rsidR="00ED5565">
          <w:rPr>
            <w:rFonts w:ascii="Times New Roman" w:eastAsia="ＭＳ Ｐ明朝" w:hAnsi="Times New Roman" w:hint="eastAsia"/>
            <w:sz w:val="22"/>
            <w:szCs w:val="22"/>
          </w:rPr>
          <w:t>の振り込み</w:t>
        </w:r>
      </w:ins>
      <w:del w:id="123" w:author="Naoki" w:date="2014-07-12T00:13:00Z">
        <w:r w:rsidRPr="002A1F8C" w:rsidDel="00ED5565">
          <w:rPr>
            <w:rFonts w:ascii="Times New Roman" w:eastAsia="ＭＳ Ｐ明朝" w:hAnsi="Times New Roman" w:hint="eastAsia"/>
            <w:sz w:val="22"/>
            <w:szCs w:val="22"/>
          </w:rPr>
          <w:delText>振り込むこと</w:delText>
        </w:r>
      </w:del>
      <w:r w:rsidRPr="002A1F8C">
        <w:rPr>
          <w:rFonts w:ascii="Times New Roman" w:eastAsia="ＭＳ Ｐ明朝" w:hAnsi="Times New Roman" w:hint="eastAsia"/>
          <w:sz w:val="22"/>
          <w:szCs w:val="22"/>
        </w:rPr>
        <w:t>と</w:t>
      </w:r>
      <w:del w:id="124" w:author="Naoki" w:date="2014-07-12T00:15:00Z">
        <w:r w:rsidRPr="002A1F8C" w:rsidDel="00735D91">
          <w:rPr>
            <w:rFonts w:ascii="Times New Roman" w:eastAsia="ＭＳ Ｐ明朝" w:hAnsi="Times New Roman" w:hint="eastAsia"/>
            <w:sz w:val="22"/>
            <w:szCs w:val="22"/>
          </w:rPr>
          <w:delText>する。</w:delText>
        </w:r>
      </w:del>
      <w:ins w:id="125" w:author="Naoki" w:date="2014-07-12T00:14:00Z">
        <w:r w:rsidR="00735D91">
          <w:rPr>
            <w:rFonts w:ascii="Times New Roman" w:eastAsia="ＭＳ Ｐ明朝" w:hAnsi="Times New Roman" w:hint="eastAsia"/>
            <w:sz w:val="22"/>
            <w:szCs w:val="22"/>
          </w:rPr>
          <w:t>し、その際の</w:t>
        </w:r>
        <w:r w:rsidR="00735D91" w:rsidRPr="002A1F8C">
          <w:rPr>
            <w:rFonts w:ascii="Times New Roman" w:eastAsia="ＭＳ Ｐ明朝" w:hAnsi="Times New Roman" w:hint="eastAsia"/>
            <w:sz w:val="22"/>
            <w:szCs w:val="22"/>
          </w:rPr>
          <w:t>振込手数料は甲の負担</w:t>
        </w:r>
      </w:ins>
      <w:ins w:id="126" w:author="Naoki" w:date="2014-07-12T00:15:00Z">
        <w:r w:rsidR="00735D91">
          <w:rPr>
            <w:rFonts w:ascii="Times New Roman" w:eastAsia="ＭＳ Ｐ明朝" w:hAnsi="Times New Roman" w:hint="eastAsia"/>
            <w:sz w:val="22"/>
            <w:szCs w:val="22"/>
          </w:rPr>
          <w:t>とする</w:t>
        </w:r>
      </w:ins>
      <w:ins w:id="127" w:author="Naoki" w:date="2014-07-12T00:52:00Z">
        <w:r w:rsidR="00B70E76">
          <w:rPr>
            <w:rFonts w:ascii="Times New Roman" w:eastAsia="ＭＳ Ｐ明朝" w:hAnsi="Times New Roman" w:hint="eastAsia"/>
            <w:sz w:val="22"/>
            <w:szCs w:val="22"/>
            <w:lang w:eastAsia="ja-JP"/>
          </w:rPr>
          <w:t>。</w:t>
        </w:r>
      </w:ins>
    </w:p>
    <w:p w14:paraId="64E3A287" w14:textId="77777777" w:rsidR="00B74188" w:rsidRPr="00411F8D" w:rsidRDefault="00B74188" w:rsidP="00B74188">
      <w:pPr>
        <w:rPr>
          <w:rFonts w:ascii="Times New Roman" w:eastAsia="ＭＳ Ｐ明朝" w:hAnsi="Times New Roman"/>
          <w:sz w:val="22"/>
          <w:szCs w:val="22"/>
        </w:rPr>
      </w:pPr>
    </w:p>
    <w:p w14:paraId="0BDF12B4" w14:textId="6E5FE785"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9</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制作物の返品・再</w:t>
      </w:r>
      <w:ins w:id="128" w:author="Naoki" w:date="2014-07-12T00:17:00Z">
        <w:r w:rsidR="007871D5">
          <w:rPr>
            <w:rFonts w:ascii="Times New Roman" w:eastAsia="ＭＳ Ｐ明朝" w:hAnsi="Times New Roman" w:hint="eastAsia"/>
            <w:sz w:val="22"/>
            <w:szCs w:val="22"/>
          </w:rPr>
          <w:t>制作</w:t>
        </w:r>
      </w:ins>
      <w:del w:id="129" w:author="Naoki" w:date="2014-07-12T00:17:00Z">
        <w:r w:rsidRPr="00411F8D" w:rsidDel="007871D5">
          <w:rPr>
            <w:rFonts w:ascii="Times New Roman" w:eastAsia="ＭＳ Ｐ明朝" w:hAnsi="Times New Roman" w:hint="eastAsia"/>
            <w:sz w:val="22"/>
            <w:szCs w:val="22"/>
          </w:rPr>
          <w:delText>作</w:delText>
        </w:r>
      </w:del>
      <w:del w:id="130" w:author="Naoki" w:date="2014-07-12T00:16:00Z">
        <w:r w:rsidRPr="00411F8D" w:rsidDel="007871D5">
          <w:rPr>
            <w:rFonts w:ascii="Times New Roman" w:eastAsia="ＭＳ Ｐ明朝" w:hAnsi="Times New Roman" w:hint="eastAsia"/>
            <w:sz w:val="22"/>
            <w:szCs w:val="22"/>
          </w:rPr>
          <w:delText>成</w:delText>
        </w:r>
      </w:del>
      <w:r w:rsidR="00F90EF3">
        <w:rPr>
          <w:rFonts w:ascii="Times New Roman" w:eastAsia="ＭＳ Ｐ明朝" w:hAnsi="Times New Roman" w:hint="eastAsia"/>
          <w:sz w:val="22"/>
          <w:szCs w:val="22"/>
          <w:lang w:eastAsia="ja-JP"/>
        </w:rPr>
        <w:t>）</w:t>
      </w:r>
    </w:p>
    <w:p w14:paraId="7F889819" w14:textId="7041D086" w:rsidR="00C90F7E" w:rsidRPr="002A1F8C" w:rsidRDefault="00B74188" w:rsidP="00AD3E19">
      <w:pPr>
        <w:pStyle w:val="ListParagraph"/>
        <w:numPr>
          <w:ilvl w:val="0"/>
          <w:numId w:val="8"/>
        </w:numPr>
        <w:ind w:left="652" w:hanging="482"/>
        <w:rPr>
          <w:rFonts w:ascii="Times New Roman" w:eastAsia="ＭＳ Ｐ明朝" w:hAnsi="Times New Roman" w:hint="eastAsia"/>
          <w:sz w:val="22"/>
          <w:szCs w:val="22"/>
        </w:rPr>
        <w:pPrChange w:id="131" w:author="Naoki" w:date="2014-07-12T00:49:00Z">
          <w:pPr>
            <w:pStyle w:val="ListParagraph"/>
            <w:numPr>
              <w:numId w:val="8"/>
            </w:numPr>
            <w:ind w:left="1200" w:hanging="480"/>
          </w:pPr>
        </w:pPrChange>
      </w:pPr>
      <w:r w:rsidRPr="002A1F8C">
        <w:rPr>
          <w:rFonts w:ascii="Times New Roman" w:eastAsia="ＭＳ Ｐ明朝" w:hAnsi="Times New Roman" w:hint="eastAsia"/>
          <w:sz w:val="22"/>
          <w:szCs w:val="22"/>
        </w:rPr>
        <w:t>納品物が甲の提示した仕様を満たさない場合、それが乙の故意または重大な過失に帰するものである場合に限り、乙の負担にて再</w:t>
      </w:r>
      <w:ins w:id="132" w:author="Naoki" w:date="2014-07-12T00:17:00Z">
        <w:r w:rsidR="007871D5">
          <w:rPr>
            <w:rFonts w:ascii="Times New Roman" w:eastAsia="ＭＳ Ｐ明朝" w:hAnsi="Times New Roman" w:hint="eastAsia"/>
            <w:sz w:val="22"/>
            <w:szCs w:val="22"/>
          </w:rPr>
          <w:t>制作</w:t>
        </w:r>
      </w:ins>
      <w:del w:id="133" w:author="Naoki" w:date="2014-07-12T00:17:00Z">
        <w:r w:rsidRPr="002A1F8C" w:rsidDel="007871D5">
          <w:rPr>
            <w:rFonts w:ascii="Times New Roman" w:eastAsia="ＭＳ Ｐ明朝" w:hAnsi="Times New Roman" w:hint="eastAsia"/>
            <w:sz w:val="22"/>
            <w:szCs w:val="22"/>
          </w:rPr>
          <w:delText>作成</w:delText>
        </w:r>
      </w:del>
      <w:r w:rsidRPr="002A1F8C">
        <w:rPr>
          <w:rFonts w:ascii="Times New Roman" w:eastAsia="ＭＳ Ｐ明朝" w:hAnsi="Times New Roman" w:hint="eastAsia"/>
          <w:sz w:val="22"/>
          <w:szCs w:val="22"/>
        </w:rPr>
        <w:t>を行う。</w:t>
      </w:r>
    </w:p>
    <w:p w14:paraId="775A50CA" w14:textId="69C7B3DE" w:rsidR="00C90F7E" w:rsidRPr="002A1F8C" w:rsidRDefault="00B74188" w:rsidP="00AD3E19">
      <w:pPr>
        <w:pStyle w:val="ListParagraph"/>
        <w:numPr>
          <w:ilvl w:val="0"/>
          <w:numId w:val="8"/>
        </w:numPr>
        <w:ind w:left="652" w:hanging="482"/>
        <w:rPr>
          <w:rFonts w:ascii="Times New Roman" w:eastAsia="ＭＳ Ｐ明朝" w:hAnsi="Times New Roman" w:hint="eastAsia"/>
          <w:sz w:val="22"/>
          <w:szCs w:val="22"/>
        </w:rPr>
        <w:pPrChange w:id="134" w:author="Naoki" w:date="2014-07-12T00:49:00Z">
          <w:pPr>
            <w:pStyle w:val="ListParagraph"/>
            <w:numPr>
              <w:numId w:val="8"/>
            </w:numPr>
            <w:ind w:left="1200" w:hanging="480"/>
          </w:pPr>
        </w:pPrChange>
      </w:pPr>
      <w:r w:rsidRPr="002A1F8C">
        <w:rPr>
          <w:rFonts w:ascii="Times New Roman" w:eastAsia="ＭＳ Ｐ明朝" w:hAnsi="Times New Roman" w:hint="eastAsia"/>
          <w:sz w:val="22"/>
          <w:szCs w:val="22"/>
        </w:rPr>
        <w:t>納品物が甲の提示した仕様を満たさない場合のうち、甲の制作目的を大幅に阻害するものである場合、両者協議の上返品することができる。この場合、甲は乙が本契約の遂行のために</w:t>
      </w:r>
      <w:ins w:id="135" w:author="Naoki" w:date="2014-07-12T00:15:00Z">
        <w:r w:rsidR="005D6F1E">
          <w:rPr>
            <w:rFonts w:ascii="Times New Roman" w:eastAsia="ＭＳ Ｐ明朝" w:hAnsi="Times New Roman" w:hint="eastAsia"/>
            <w:sz w:val="22"/>
            <w:szCs w:val="22"/>
          </w:rPr>
          <w:t>支出</w:t>
        </w:r>
      </w:ins>
      <w:del w:id="136" w:author="Naoki" w:date="2014-07-12T00:15:00Z">
        <w:r w:rsidRPr="002A1F8C" w:rsidDel="005D6F1E">
          <w:rPr>
            <w:rFonts w:ascii="Times New Roman" w:eastAsia="ＭＳ Ｐ明朝" w:hAnsi="Times New Roman" w:hint="eastAsia"/>
            <w:sz w:val="22"/>
            <w:szCs w:val="22"/>
          </w:rPr>
          <w:delText>負担</w:delText>
        </w:r>
      </w:del>
      <w:r w:rsidRPr="002A1F8C">
        <w:rPr>
          <w:rFonts w:ascii="Times New Roman" w:eastAsia="ＭＳ Ｐ明朝" w:hAnsi="Times New Roman" w:hint="eastAsia"/>
          <w:sz w:val="22"/>
          <w:szCs w:val="22"/>
        </w:rPr>
        <w:t>した実費を負担する。</w:t>
      </w:r>
    </w:p>
    <w:p w14:paraId="60EC36EF" w14:textId="042A6706" w:rsidR="00B74188" w:rsidRPr="002A1F8C" w:rsidRDefault="00B74188" w:rsidP="00AD3E19">
      <w:pPr>
        <w:pStyle w:val="ListParagraph"/>
        <w:numPr>
          <w:ilvl w:val="0"/>
          <w:numId w:val="8"/>
        </w:numPr>
        <w:ind w:left="652" w:hanging="482"/>
        <w:rPr>
          <w:rFonts w:ascii="Times New Roman" w:eastAsia="ＭＳ Ｐ明朝" w:hAnsi="Times New Roman" w:hint="eastAsia"/>
          <w:sz w:val="22"/>
          <w:szCs w:val="22"/>
        </w:rPr>
        <w:pPrChange w:id="137" w:author="Naoki" w:date="2014-07-12T00:49:00Z">
          <w:pPr>
            <w:pStyle w:val="ListParagraph"/>
            <w:numPr>
              <w:numId w:val="8"/>
            </w:numPr>
            <w:ind w:left="1200" w:hanging="480"/>
          </w:pPr>
        </w:pPrChange>
      </w:pPr>
      <w:r w:rsidRPr="002A1F8C">
        <w:rPr>
          <w:rFonts w:ascii="Times New Roman" w:eastAsia="ＭＳ Ｐ明朝" w:hAnsi="Times New Roman" w:hint="eastAsia"/>
          <w:sz w:val="22"/>
          <w:szCs w:val="22"/>
        </w:rPr>
        <w:t>甲が乙に提示した情報または指示の誤りに起因して</w:t>
      </w:r>
      <w:ins w:id="138" w:author="Naoki" w:date="2014-07-12T00:16:00Z">
        <w:r w:rsidR="007871D5">
          <w:rPr>
            <w:rFonts w:ascii="Times New Roman" w:eastAsia="ＭＳ Ｐ明朝" w:hAnsi="Times New Roman" w:hint="eastAsia"/>
            <w:sz w:val="22"/>
            <w:szCs w:val="22"/>
          </w:rPr>
          <w:t>制作物の</w:t>
        </w:r>
      </w:ins>
      <w:r w:rsidRPr="002A1F8C">
        <w:rPr>
          <w:rFonts w:ascii="Times New Roman" w:eastAsia="ＭＳ Ｐ明朝" w:hAnsi="Times New Roman" w:hint="eastAsia"/>
          <w:sz w:val="22"/>
          <w:szCs w:val="22"/>
        </w:rPr>
        <w:t>再</w:t>
      </w:r>
      <w:ins w:id="139" w:author="Naoki" w:date="2014-07-12T00:16:00Z">
        <w:r w:rsidR="007871D5">
          <w:rPr>
            <w:rFonts w:ascii="Times New Roman" w:eastAsia="ＭＳ Ｐ明朝" w:hAnsi="Times New Roman" w:hint="eastAsia"/>
            <w:sz w:val="22"/>
            <w:szCs w:val="22"/>
          </w:rPr>
          <w:t>制作</w:t>
        </w:r>
      </w:ins>
      <w:del w:id="140" w:author="Naoki" w:date="2014-07-12T00:16:00Z">
        <w:r w:rsidRPr="002A1F8C" w:rsidDel="007871D5">
          <w:rPr>
            <w:rFonts w:ascii="Times New Roman" w:eastAsia="ＭＳ Ｐ明朝" w:hAnsi="Times New Roman" w:hint="eastAsia"/>
            <w:sz w:val="22"/>
            <w:szCs w:val="22"/>
          </w:rPr>
          <w:delText>作成</w:delText>
        </w:r>
      </w:del>
      <w:r w:rsidRPr="002A1F8C">
        <w:rPr>
          <w:rFonts w:ascii="Times New Roman" w:eastAsia="ＭＳ Ｐ明朝" w:hAnsi="Times New Roman" w:hint="eastAsia"/>
          <w:sz w:val="22"/>
          <w:szCs w:val="22"/>
        </w:rPr>
        <w:t>を行うこととなった場合には、予め定めた制作</w:t>
      </w:r>
      <w:ins w:id="141" w:author="Naoki" w:date="2014-07-12T00:16:00Z">
        <w:r w:rsidR="007871D5">
          <w:rPr>
            <w:rFonts w:ascii="Times New Roman" w:eastAsia="ＭＳ Ｐ明朝" w:hAnsi="Times New Roman" w:hint="eastAsia"/>
            <w:sz w:val="22"/>
            <w:szCs w:val="22"/>
          </w:rPr>
          <w:t>金額</w:t>
        </w:r>
      </w:ins>
      <w:del w:id="142" w:author="Naoki" w:date="2014-07-12T00:16:00Z">
        <w:r w:rsidRPr="002A1F8C" w:rsidDel="007871D5">
          <w:rPr>
            <w:rFonts w:ascii="Times New Roman" w:eastAsia="ＭＳ Ｐ明朝" w:hAnsi="Times New Roman" w:hint="eastAsia"/>
            <w:sz w:val="22"/>
            <w:szCs w:val="22"/>
          </w:rPr>
          <w:delText>料金</w:delText>
        </w:r>
      </w:del>
      <w:r w:rsidRPr="002A1F8C">
        <w:rPr>
          <w:rFonts w:ascii="Times New Roman" w:eastAsia="ＭＳ Ｐ明朝" w:hAnsi="Times New Roman" w:hint="eastAsia"/>
          <w:sz w:val="22"/>
          <w:szCs w:val="22"/>
        </w:rPr>
        <w:t>のほかに、甲は乙に、乙が合理的な根拠に基づいて計算した追加</w:t>
      </w:r>
      <w:ins w:id="143" w:author="Naoki" w:date="2014-07-12T00:58:00Z">
        <w:r w:rsidR="00AE5DA6">
          <w:rPr>
            <w:rFonts w:ascii="Times New Roman" w:eastAsia="ＭＳ Ｐ明朝" w:hAnsi="Times New Roman" w:hint="eastAsia"/>
            <w:sz w:val="22"/>
            <w:szCs w:val="22"/>
          </w:rPr>
          <w:t>金額</w:t>
        </w:r>
      </w:ins>
      <w:del w:id="144" w:author="Naoki" w:date="2014-07-12T00:58:00Z">
        <w:r w:rsidRPr="002A1F8C" w:rsidDel="00AE5DA6">
          <w:rPr>
            <w:rFonts w:ascii="Times New Roman" w:eastAsia="ＭＳ Ｐ明朝" w:hAnsi="Times New Roman" w:hint="eastAsia"/>
            <w:sz w:val="22"/>
            <w:szCs w:val="22"/>
          </w:rPr>
          <w:delText>料金</w:delText>
        </w:r>
      </w:del>
      <w:r w:rsidRPr="002A1F8C">
        <w:rPr>
          <w:rFonts w:ascii="Times New Roman" w:eastAsia="ＭＳ Ｐ明朝" w:hAnsi="Times New Roman" w:hint="eastAsia"/>
          <w:sz w:val="22"/>
          <w:szCs w:val="22"/>
        </w:rPr>
        <w:t>を支払う。</w:t>
      </w:r>
    </w:p>
    <w:p w14:paraId="61046595" w14:textId="77777777" w:rsidR="00B74188" w:rsidRPr="00411F8D" w:rsidRDefault="00B74188" w:rsidP="00B74188">
      <w:pPr>
        <w:rPr>
          <w:rFonts w:ascii="Times New Roman" w:eastAsia="ＭＳ Ｐ明朝" w:hAnsi="Times New Roman"/>
          <w:sz w:val="22"/>
          <w:szCs w:val="22"/>
        </w:rPr>
      </w:pPr>
    </w:p>
    <w:p w14:paraId="00BA0184" w14:textId="4DFBF300"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10</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通知</w:t>
      </w:r>
      <w:r w:rsidR="00F90EF3">
        <w:rPr>
          <w:rFonts w:ascii="Times New Roman" w:eastAsia="ＭＳ Ｐ明朝" w:hAnsi="Times New Roman" w:hint="eastAsia"/>
          <w:sz w:val="22"/>
          <w:szCs w:val="22"/>
        </w:rPr>
        <w:t>）</w:t>
      </w:r>
    </w:p>
    <w:p w14:paraId="12345170" w14:textId="62ED36C4" w:rsidR="00C90F7E" w:rsidRPr="002A1F8C" w:rsidRDefault="00B74188" w:rsidP="00B01DB5">
      <w:pPr>
        <w:pStyle w:val="ListParagraph"/>
        <w:numPr>
          <w:ilvl w:val="0"/>
          <w:numId w:val="9"/>
        </w:numPr>
        <w:ind w:left="652" w:hanging="482"/>
        <w:rPr>
          <w:rFonts w:ascii="Times New Roman" w:eastAsia="ＭＳ Ｐ明朝" w:hAnsi="Times New Roman" w:hint="eastAsia"/>
          <w:sz w:val="22"/>
          <w:szCs w:val="22"/>
        </w:rPr>
        <w:pPrChange w:id="145" w:author="Naoki" w:date="2014-07-12T00:49:00Z">
          <w:pPr>
            <w:pStyle w:val="ListParagraph"/>
            <w:numPr>
              <w:numId w:val="9"/>
            </w:numPr>
            <w:ind w:left="1200" w:hanging="480"/>
          </w:pPr>
        </w:pPrChange>
      </w:pPr>
      <w:r w:rsidRPr="002A1F8C">
        <w:rPr>
          <w:rFonts w:ascii="Times New Roman" w:eastAsia="ＭＳ Ｐ明朝" w:hAnsi="Times New Roman" w:hint="eastAsia"/>
          <w:sz w:val="22"/>
          <w:szCs w:val="22"/>
        </w:rPr>
        <w:t>一方から他方への通知は、電子メールまたは文書等、社会通念上適当と判断される通信手段により行うものとする。</w:t>
      </w:r>
    </w:p>
    <w:p w14:paraId="18D2E87B" w14:textId="561AE59B" w:rsidR="00C90F7E" w:rsidRPr="002A1F8C" w:rsidRDefault="00B74188" w:rsidP="00B01DB5">
      <w:pPr>
        <w:pStyle w:val="ListParagraph"/>
        <w:numPr>
          <w:ilvl w:val="0"/>
          <w:numId w:val="9"/>
        </w:numPr>
        <w:ind w:left="652" w:hanging="482"/>
        <w:rPr>
          <w:rFonts w:ascii="Times New Roman" w:eastAsia="ＭＳ Ｐ明朝" w:hAnsi="Times New Roman" w:hint="eastAsia"/>
          <w:sz w:val="22"/>
          <w:szCs w:val="22"/>
        </w:rPr>
        <w:pPrChange w:id="146" w:author="Naoki" w:date="2014-07-12T00:49:00Z">
          <w:pPr>
            <w:pStyle w:val="ListParagraph"/>
            <w:numPr>
              <w:numId w:val="9"/>
            </w:numPr>
            <w:ind w:left="1200" w:hanging="480"/>
          </w:pPr>
        </w:pPrChange>
      </w:pPr>
      <w:r w:rsidRPr="002A1F8C">
        <w:rPr>
          <w:rFonts w:ascii="Times New Roman" w:eastAsia="ＭＳ Ｐ明朝" w:hAnsi="Times New Roman" w:hint="eastAsia"/>
          <w:sz w:val="22"/>
          <w:szCs w:val="22"/>
        </w:rPr>
        <w:t>前項の規定に基づき通知を電子メールにより行う場合には、当該通知はインターネット上に配信された時に配信されたものとする。</w:t>
      </w:r>
    </w:p>
    <w:p w14:paraId="66D4CF75" w14:textId="60E74A77" w:rsidR="00B74188" w:rsidRPr="002A1F8C" w:rsidRDefault="00B74188" w:rsidP="00B01DB5">
      <w:pPr>
        <w:pStyle w:val="ListParagraph"/>
        <w:numPr>
          <w:ilvl w:val="0"/>
          <w:numId w:val="9"/>
        </w:numPr>
        <w:ind w:left="652" w:hanging="482"/>
        <w:rPr>
          <w:rFonts w:ascii="Times New Roman" w:eastAsia="ＭＳ Ｐ明朝" w:hAnsi="Times New Roman" w:hint="eastAsia"/>
          <w:sz w:val="22"/>
          <w:szCs w:val="22"/>
        </w:rPr>
        <w:pPrChange w:id="147" w:author="Naoki" w:date="2014-07-12T00:49:00Z">
          <w:pPr>
            <w:pStyle w:val="ListParagraph"/>
            <w:numPr>
              <w:numId w:val="9"/>
            </w:numPr>
            <w:ind w:left="1200" w:hanging="480"/>
          </w:pPr>
        </w:pPrChange>
      </w:pPr>
      <w:r w:rsidRPr="002A1F8C">
        <w:rPr>
          <w:rFonts w:ascii="Times New Roman" w:eastAsia="ＭＳ Ｐ明朝" w:hAnsi="Times New Roman" w:hint="eastAsia"/>
          <w:sz w:val="22"/>
          <w:szCs w:val="22"/>
        </w:rPr>
        <w:t>ただし、本契約を変更または解除する必要が生じた場合には、前項の規定にかかわらず、文書により通知するものとする。</w:t>
      </w:r>
    </w:p>
    <w:p w14:paraId="0D27A05C" w14:textId="77777777" w:rsidR="00B74188" w:rsidRPr="00411F8D" w:rsidRDefault="00B74188" w:rsidP="00B74188">
      <w:pPr>
        <w:rPr>
          <w:rFonts w:ascii="Times New Roman" w:eastAsia="ＭＳ Ｐ明朝" w:hAnsi="Times New Roman"/>
          <w:sz w:val="22"/>
          <w:szCs w:val="22"/>
        </w:rPr>
      </w:pPr>
    </w:p>
    <w:p w14:paraId="443FAFA1" w14:textId="2420AB4C"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11</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知的所有権</w:t>
      </w:r>
      <w:r w:rsidR="00F90EF3">
        <w:rPr>
          <w:rFonts w:ascii="Times New Roman" w:eastAsia="ＭＳ Ｐ明朝" w:hAnsi="Times New Roman" w:hint="eastAsia"/>
          <w:sz w:val="22"/>
          <w:szCs w:val="22"/>
        </w:rPr>
        <w:t>）</w:t>
      </w:r>
    </w:p>
    <w:p w14:paraId="1CB32343" w14:textId="772BAE29" w:rsidR="00C90F7E" w:rsidRPr="002A1F8C" w:rsidRDefault="00B74188" w:rsidP="00B01DB5">
      <w:pPr>
        <w:pStyle w:val="ListParagraph"/>
        <w:numPr>
          <w:ilvl w:val="0"/>
          <w:numId w:val="10"/>
        </w:numPr>
        <w:ind w:left="652" w:hanging="482"/>
        <w:rPr>
          <w:rFonts w:ascii="Times New Roman" w:eastAsia="ＭＳ Ｐ明朝" w:hAnsi="Times New Roman" w:hint="eastAsia"/>
          <w:sz w:val="22"/>
          <w:szCs w:val="22"/>
        </w:rPr>
        <w:pPrChange w:id="148" w:author="Naoki" w:date="2014-07-12T00:49:00Z">
          <w:pPr>
            <w:pStyle w:val="ListParagraph"/>
            <w:numPr>
              <w:numId w:val="10"/>
            </w:numPr>
            <w:ind w:left="1200" w:hanging="480"/>
          </w:pPr>
        </w:pPrChange>
      </w:pPr>
      <w:r w:rsidRPr="002A1F8C">
        <w:rPr>
          <w:rFonts w:ascii="Times New Roman" w:eastAsia="ＭＳ Ｐ明朝" w:hAnsi="Times New Roman" w:hint="eastAsia"/>
          <w:sz w:val="22"/>
          <w:szCs w:val="22"/>
        </w:rPr>
        <w:t>本契約に基づく</w:t>
      </w:r>
      <w:del w:id="149" w:author="Naoki" w:date="2014-07-12T00:03:00Z">
        <w:r w:rsidRPr="002A1F8C" w:rsidDel="00201CE8">
          <w:rPr>
            <w:rFonts w:ascii="Times New Roman" w:eastAsia="ＭＳ Ｐ明朝" w:hAnsi="Times New Roman"/>
            <w:sz w:val="22"/>
            <w:szCs w:val="22"/>
          </w:rPr>
          <w:delText>ホームページ</w:delText>
        </w:r>
      </w:del>
      <w:del w:id="150" w:author="Naoki" w:date="2014-07-12T00:18:00Z">
        <w:r w:rsidRPr="002A1F8C" w:rsidDel="008805E9">
          <w:rPr>
            <w:rFonts w:ascii="Times New Roman" w:eastAsia="ＭＳ Ｐ明朝" w:hAnsi="Times New Roman" w:hint="eastAsia"/>
            <w:sz w:val="22"/>
            <w:szCs w:val="22"/>
          </w:rPr>
          <w:delText>の制作に必要な</w:delText>
        </w:r>
        <w:r w:rsidRPr="002A1F8C" w:rsidDel="008805E9">
          <w:rPr>
            <w:rFonts w:ascii="Times New Roman" w:eastAsia="ＭＳ Ｐ明朝" w:hAnsi="Times New Roman" w:hint="eastAsia"/>
            <w:sz w:val="22"/>
            <w:szCs w:val="22"/>
          </w:rPr>
          <w:delText>HTML</w:delText>
        </w:r>
        <w:r w:rsidRPr="002A1F8C" w:rsidDel="008805E9">
          <w:rPr>
            <w:rFonts w:ascii="Times New Roman" w:eastAsia="ＭＳ Ｐ明朝" w:hAnsi="Times New Roman" w:hint="eastAsia"/>
            <w:sz w:val="22"/>
            <w:szCs w:val="22"/>
          </w:rPr>
          <w:delText>データ、および画像データ、スクリプト等の一切の制作物（以下「</w:delText>
        </w:r>
      </w:del>
      <w:r w:rsidRPr="002A1F8C">
        <w:rPr>
          <w:rFonts w:ascii="Times New Roman" w:eastAsia="ＭＳ Ｐ明朝" w:hAnsi="Times New Roman" w:hint="eastAsia"/>
          <w:sz w:val="22"/>
          <w:szCs w:val="22"/>
        </w:rPr>
        <w:t>制作物</w:t>
      </w:r>
      <w:del w:id="151" w:author="Naoki" w:date="2014-07-12T00:18:00Z">
        <w:r w:rsidRPr="002A1F8C" w:rsidDel="008805E9">
          <w:rPr>
            <w:rFonts w:ascii="Times New Roman" w:eastAsia="ＭＳ Ｐ明朝" w:hAnsi="Times New Roman" w:hint="eastAsia"/>
            <w:sz w:val="22"/>
            <w:szCs w:val="22"/>
          </w:rPr>
          <w:delText>」という）</w:delText>
        </w:r>
      </w:del>
      <w:r w:rsidRPr="002A1F8C">
        <w:rPr>
          <w:rFonts w:ascii="Times New Roman" w:eastAsia="ＭＳ Ｐ明朝" w:hAnsi="Times New Roman" w:hint="eastAsia"/>
          <w:sz w:val="22"/>
          <w:szCs w:val="22"/>
        </w:rPr>
        <w:t>に関する所有権は乙に帰属する。甲が提出した仕様書、テキスト原稿、画像等に関する所有権は甲に帰属する。</w:t>
      </w:r>
    </w:p>
    <w:p w14:paraId="6FFCFC46" w14:textId="06B47AAE" w:rsidR="00C90F7E" w:rsidRPr="002A1F8C" w:rsidRDefault="00B74188" w:rsidP="00B01DB5">
      <w:pPr>
        <w:pStyle w:val="ListParagraph"/>
        <w:numPr>
          <w:ilvl w:val="0"/>
          <w:numId w:val="10"/>
        </w:numPr>
        <w:ind w:left="652" w:hanging="482"/>
        <w:rPr>
          <w:rFonts w:ascii="Times New Roman" w:eastAsia="ＭＳ Ｐ明朝" w:hAnsi="Times New Roman" w:hint="eastAsia"/>
          <w:sz w:val="22"/>
          <w:szCs w:val="22"/>
        </w:rPr>
        <w:pPrChange w:id="152" w:author="Naoki" w:date="2014-07-12T00:49:00Z">
          <w:pPr>
            <w:pStyle w:val="ListParagraph"/>
            <w:numPr>
              <w:numId w:val="10"/>
            </w:numPr>
            <w:ind w:left="1200" w:hanging="480"/>
          </w:pPr>
        </w:pPrChange>
      </w:pPr>
      <w:r w:rsidRPr="002A1F8C">
        <w:rPr>
          <w:rFonts w:ascii="Times New Roman" w:eastAsia="ＭＳ Ｐ明朝" w:hAnsi="Times New Roman" w:hint="eastAsia"/>
          <w:sz w:val="22"/>
          <w:szCs w:val="22"/>
        </w:rPr>
        <w:t>制作途中に制作案等の用途に使用して、納品物として採用されなかった制作物に関する所有権</w:t>
      </w:r>
      <w:ins w:id="153" w:author="Naoki" w:date="2014-07-12T00:56:00Z">
        <w:r w:rsidR="00AE5DA6">
          <w:rPr>
            <w:rFonts w:ascii="Times New Roman" w:eastAsia="ＭＳ Ｐ明朝" w:hAnsi="Times New Roman" w:hint="eastAsia"/>
            <w:sz w:val="22"/>
            <w:szCs w:val="22"/>
          </w:rPr>
          <w:t>および</w:t>
        </w:r>
      </w:ins>
      <w:del w:id="154" w:author="Naoki" w:date="2014-07-12T00:56:00Z">
        <w:r w:rsidRPr="002A1F8C" w:rsidDel="00AE5DA6">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使用権は乙に帰属する。</w:t>
      </w:r>
    </w:p>
    <w:p w14:paraId="610A386B" w14:textId="67CF0CF7" w:rsidR="00C90F7E" w:rsidRPr="002A1F8C" w:rsidRDefault="00B74188" w:rsidP="00B01DB5">
      <w:pPr>
        <w:pStyle w:val="ListParagraph"/>
        <w:numPr>
          <w:ilvl w:val="0"/>
          <w:numId w:val="10"/>
        </w:numPr>
        <w:ind w:left="652" w:hanging="482"/>
        <w:rPr>
          <w:rFonts w:ascii="Times New Roman" w:eastAsia="ＭＳ Ｐ明朝" w:hAnsi="Times New Roman" w:hint="eastAsia"/>
          <w:sz w:val="22"/>
          <w:szCs w:val="22"/>
        </w:rPr>
        <w:pPrChange w:id="155" w:author="Naoki" w:date="2014-07-12T00:49:00Z">
          <w:pPr>
            <w:pStyle w:val="ListParagraph"/>
            <w:numPr>
              <w:numId w:val="10"/>
            </w:numPr>
            <w:ind w:left="1200" w:hanging="480"/>
          </w:pPr>
        </w:pPrChange>
      </w:pPr>
      <w:r w:rsidRPr="002A1F8C">
        <w:rPr>
          <w:rFonts w:ascii="Times New Roman" w:eastAsia="ＭＳ Ｐ明朝" w:hAnsi="Times New Roman" w:hint="eastAsia"/>
          <w:sz w:val="22"/>
          <w:szCs w:val="22"/>
        </w:rPr>
        <w:t>乙は、甲が制作物をインターネット上に公開する目的で使用することを許諾する。</w:t>
      </w:r>
    </w:p>
    <w:p w14:paraId="27090546" w14:textId="39EF68DC" w:rsidR="00C90F7E" w:rsidRPr="002A1F8C" w:rsidRDefault="00B74188" w:rsidP="00B01DB5">
      <w:pPr>
        <w:pStyle w:val="ListParagraph"/>
        <w:numPr>
          <w:ilvl w:val="0"/>
          <w:numId w:val="10"/>
        </w:numPr>
        <w:ind w:left="652" w:hanging="482"/>
        <w:rPr>
          <w:rFonts w:ascii="Times New Roman" w:eastAsia="ＭＳ Ｐ明朝" w:hAnsi="Times New Roman" w:hint="eastAsia"/>
          <w:sz w:val="22"/>
          <w:szCs w:val="22"/>
        </w:rPr>
        <w:pPrChange w:id="156" w:author="Naoki" w:date="2014-07-12T00:49:00Z">
          <w:pPr>
            <w:pStyle w:val="ListParagraph"/>
            <w:numPr>
              <w:numId w:val="10"/>
            </w:numPr>
            <w:ind w:left="1200" w:hanging="480"/>
          </w:pPr>
        </w:pPrChange>
      </w:pPr>
      <w:r w:rsidRPr="002A1F8C">
        <w:rPr>
          <w:rFonts w:ascii="Times New Roman" w:eastAsia="ＭＳ Ｐ明朝" w:hAnsi="Times New Roman" w:hint="eastAsia"/>
          <w:sz w:val="22"/>
          <w:szCs w:val="22"/>
        </w:rPr>
        <w:t>乙は、甲が制作物をインターネット上の公開またはコンテンツの維持</w:t>
      </w:r>
      <w:del w:id="157" w:author="Naoki" w:date="2014-07-12T00:18:00Z">
        <w:r w:rsidRPr="002A1F8C" w:rsidDel="00C46A21">
          <w:rPr>
            <w:rFonts w:ascii="Times New Roman" w:eastAsia="ＭＳ Ｐ明朝" w:hAnsi="Times New Roman" w:hint="eastAsia"/>
            <w:sz w:val="22"/>
            <w:szCs w:val="22"/>
          </w:rPr>
          <w:delText>の</w:delText>
        </w:r>
      </w:del>
      <w:r w:rsidRPr="002A1F8C">
        <w:rPr>
          <w:rFonts w:ascii="Times New Roman" w:eastAsia="ＭＳ Ｐ明朝" w:hAnsi="Times New Roman" w:hint="eastAsia"/>
          <w:sz w:val="22"/>
          <w:szCs w:val="22"/>
        </w:rPr>
        <w:t>目的で改変することを許諾する。</w:t>
      </w:r>
    </w:p>
    <w:p w14:paraId="113774C4" w14:textId="1B53AE00" w:rsidR="00C90F7E" w:rsidRPr="002A1F8C" w:rsidRDefault="00B74188" w:rsidP="00B01DB5">
      <w:pPr>
        <w:pStyle w:val="ListParagraph"/>
        <w:numPr>
          <w:ilvl w:val="0"/>
          <w:numId w:val="10"/>
        </w:numPr>
        <w:ind w:left="652" w:hanging="482"/>
        <w:rPr>
          <w:rFonts w:ascii="Times New Roman" w:eastAsia="ＭＳ Ｐ明朝" w:hAnsi="Times New Roman" w:hint="eastAsia"/>
          <w:sz w:val="22"/>
          <w:szCs w:val="22"/>
        </w:rPr>
        <w:pPrChange w:id="158" w:author="Naoki" w:date="2014-07-12T00:49:00Z">
          <w:pPr>
            <w:pStyle w:val="ListParagraph"/>
            <w:numPr>
              <w:numId w:val="10"/>
            </w:numPr>
            <w:ind w:left="1200" w:hanging="480"/>
          </w:pPr>
        </w:pPrChange>
      </w:pPr>
      <w:r w:rsidRPr="002A1F8C">
        <w:rPr>
          <w:rFonts w:ascii="Times New Roman" w:eastAsia="ＭＳ Ｐ明朝" w:hAnsi="Times New Roman" w:hint="eastAsia"/>
          <w:sz w:val="22"/>
          <w:szCs w:val="22"/>
        </w:rPr>
        <w:t>甲が制作物を上記</w:t>
      </w:r>
      <w:r w:rsidRPr="002A1F8C">
        <w:rPr>
          <w:rFonts w:ascii="Times New Roman" w:eastAsia="ＭＳ Ｐ明朝" w:hAnsi="Times New Roman" w:hint="eastAsia"/>
          <w:sz w:val="22"/>
          <w:szCs w:val="22"/>
        </w:rPr>
        <w:t>3</w:t>
      </w:r>
      <w:r w:rsidRPr="002A1F8C">
        <w:rPr>
          <w:rFonts w:ascii="Times New Roman" w:eastAsia="ＭＳ Ｐ明朝" w:hAnsi="Times New Roman" w:hint="eastAsia"/>
          <w:sz w:val="22"/>
          <w:szCs w:val="22"/>
        </w:rPr>
        <w:t>の目的以外で使用する場合には乙の許可を得なければならない。この場合、乙は甲に対して、乙が使用を許可する時点で提示した著作権料を請求することができる。</w:t>
      </w:r>
    </w:p>
    <w:p w14:paraId="558DB63F" w14:textId="5F947DB3" w:rsidR="00C90F7E" w:rsidRPr="002A1F8C" w:rsidRDefault="00B74188" w:rsidP="00B01DB5">
      <w:pPr>
        <w:pStyle w:val="ListParagraph"/>
        <w:numPr>
          <w:ilvl w:val="0"/>
          <w:numId w:val="10"/>
        </w:numPr>
        <w:ind w:left="652" w:hanging="482"/>
        <w:rPr>
          <w:rFonts w:ascii="Times New Roman" w:eastAsia="ＭＳ Ｐ明朝" w:hAnsi="Times New Roman" w:hint="eastAsia"/>
          <w:sz w:val="22"/>
          <w:szCs w:val="22"/>
        </w:rPr>
        <w:pPrChange w:id="159" w:author="Naoki" w:date="2014-07-12T00:49:00Z">
          <w:pPr>
            <w:pStyle w:val="ListParagraph"/>
            <w:numPr>
              <w:numId w:val="10"/>
            </w:numPr>
            <w:ind w:left="1200" w:hanging="480"/>
          </w:pPr>
        </w:pPrChange>
      </w:pPr>
      <w:r w:rsidRPr="002A1F8C">
        <w:rPr>
          <w:rFonts w:ascii="Times New Roman" w:eastAsia="ＭＳ Ｐ明朝" w:hAnsi="Times New Roman" w:hint="eastAsia"/>
          <w:sz w:val="22"/>
          <w:szCs w:val="22"/>
        </w:rPr>
        <w:t>乙は、制作物を自らが制作したものであると公開することができる。</w:t>
      </w:r>
    </w:p>
    <w:p w14:paraId="2AE1E50E" w14:textId="5EA71291" w:rsidR="00B74188" w:rsidRPr="002A1F8C" w:rsidRDefault="00B74188" w:rsidP="00B01DB5">
      <w:pPr>
        <w:pStyle w:val="ListParagraph"/>
        <w:numPr>
          <w:ilvl w:val="0"/>
          <w:numId w:val="10"/>
        </w:numPr>
        <w:ind w:left="652" w:hanging="482"/>
        <w:rPr>
          <w:rFonts w:ascii="Times New Roman" w:eastAsia="ＭＳ Ｐ明朝" w:hAnsi="Times New Roman" w:hint="eastAsia"/>
          <w:sz w:val="22"/>
          <w:szCs w:val="22"/>
        </w:rPr>
        <w:pPrChange w:id="160" w:author="Naoki" w:date="2014-07-12T00:49:00Z">
          <w:pPr>
            <w:pStyle w:val="ListParagraph"/>
            <w:numPr>
              <w:numId w:val="10"/>
            </w:numPr>
            <w:ind w:left="1200" w:hanging="480"/>
          </w:pPr>
        </w:pPrChange>
      </w:pPr>
      <w:r w:rsidRPr="002A1F8C">
        <w:rPr>
          <w:rFonts w:ascii="Times New Roman" w:eastAsia="ＭＳ Ｐ明朝" w:hAnsi="Times New Roman" w:hint="eastAsia"/>
          <w:sz w:val="22"/>
          <w:szCs w:val="22"/>
        </w:rPr>
        <w:t>甲は、乙の文書による同意なしに上記</w:t>
      </w:r>
      <w:r w:rsidRPr="002A1F8C">
        <w:rPr>
          <w:rFonts w:ascii="Times New Roman" w:eastAsia="ＭＳ Ｐ明朝" w:hAnsi="Times New Roman" w:hint="eastAsia"/>
          <w:sz w:val="22"/>
          <w:szCs w:val="22"/>
        </w:rPr>
        <w:t>2</w:t>
      </w:r>
      <w:r w:rsidRPr="002A1F8C">
        <w:rPr>
          <w:rFonts w:ascii="Times New Roman" w:eastAsia="ＭＳ Ｐ明朝" w:hAnsi="Times New Roman" w:hint="eastAsia"/>
          <w:sz w:val="22"/>
          <w:szCs w:val="22"/>
        </w:rPr>
        <w:t>および</w:t>
      </w:r>
      <w:r w:rsidRPr="002A1F8C">
        <w:rPr>
          <w:rFonts w:ascii="Times New Roman" w:eastAsia="ＭＳ Ｐ明朝" w:hAnsi="Times New Roman" w:hint="eastAsia"/>
          <w:sz w:val="22"/>
          <w:szCs w:val="22"/>
        </w:rPr>
        <w:t>3</w:t>
      </w:r>
      <w:r w:rsidRPr="002A1F8C">
        <w:rPr>
          <w:rFonts w:ascii="Times New Roman" w:eastAsia="ＭＳ Ｐ明朝" w:hAnsi="Times New Roman" w:hint="eastAsia"/>
          <w:sz w:val="22"/>
          <w:szCs w:val="22"/>
        </w:rPr>
        <w:t>で定める制作物の使用権、改変権を第三者に譲渡、移転、またはその他の処分を行うことはできない。</w:t>
      </w:r>
    </w:p>
    <w:p w14:paraId="371D0187" w14:textId="77777777" w:rsidR="00B74188" w:rsidRPr="00411F8D" w:rsidRDefault="00B74188" w:rsidP="00B74188">
      <w:pPr>
        <w:rPr>
          <w:rFonts w:ascii="Times New Roman" w:eastAsia="ＭＳ Ｐ明朝" w:hAnsi="Times New Roman"/>
          <w:sz w:val="22"/>
          <w:szCs w:val="22"/>
        </w:rPr>
      </w:pPr>
    </w:p>
    <w:p w14:paraId="6ED07A1F" w14:textId="2CB7A489"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12</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ins w:id="161" w:author="Naoki" w:date="2014-07-12T00:19:00Z">
        <w:r w:rsidR="00DE10DE">
          <w:rPr>
            <w:rFonts w:ascii="Times New Roman" w:eastAsia="ＭＳ Ｐ明朝" w:hAnsi="Times New Roman" w:hint="eastAsia"/>
            <w:sz w:val="22"/>
            <w:szCs w:val="22"/>
          </w:rPr>
          <w:t>発注</w:t>
        </w:r>
      </w:ins>
      <w:del w:id="162" w:author="Naoki" w:date="2014-07-12T00:19:00Z">
        <w:r w:rsidRPr="00411F8D" w:rsidDel="00DE10DE">
          <w:rPr>
            <w:rFonts w:ascii="Times New Roman" w:eastAsia="ＭＳ Ｐ明朝" w:hAnsi="Times New Roman" w:hint="eastAsia"/>
            <w:sz w:val="22"/>
            <w:szCs w:val="22"/>
          </w:rPr>
          <w:delText>申込</w:delText>
        </w:r>
      </w:del>
      <w:r w:rsidRPr="00411F8D">
        <w:rPr>
          <w:rFonts w:ascii="Times New Roman" w:eastAsia="ＭＳ Ｐ明朝" w:hAnsi="Times New Roman" w:hint="eastAsia"/>
          <w:sz w:val="22"/>
          <w:szCs w:val="22"/>
        </w:rPr>
        <w:t>後の</w:t>
      </w:r>
      <w:ins w:id="163" w:author="Naoki" w:date="2014-07-12T00:19:00Z">
        <w:r w:rsidR="00DE10DE">
          <w:rPr>
            <w:rFonts w:ascii="Times New Roman" w:eastAsia="ＭＳ Ｐ明朝" w:hAnsi="Times New Roman" w:hint="eastAsia"/>
            <w:sz w:val="22"/>
            <w:szCs w:val="22"/>
          </w:rPr>
          <w:t>変更</w:t>
        </w:r>
      </w:ins>
      <w:del w:id="164" w:author="Naoki" w:date="2014-07-12T00:19:00Z">
        <w:r w:rsidRPr="00411F8D" w:rsidDel="00DE10DE">
          <w:rPr>
            <w:rFonts w:ascii="Times New Roman" w:eastAsia="ＭＳ Ｐ明朝" w:hAnsi="Times New Roman" w:hint="eastAsia"/>
            <w:sz w:val="22"/>
            <w:szCs w:val="22"/>
          </w:rPr>
          <w:delText>取消、修正</w:delText>
        </w:r>
      </w:del>
      <w:r w:rsidRPr="00411F8D">
        <w:rPr>
          <w:rFonts w:ascii="Times New Roman" w:eastAsia="ＭＳ Ｐ明朝" w:hAnsi="Times New Roman" w:hint="eastAsia"/>
          <w:sz w:val="22"/>
          <w:szCs w:val="22"/>
        </w:rPr>
        <w:t>、解約</w:t>
      </w:r>
      <w:r w:rsidR="00F90EF3">
        <w:rPr>
          <w:rFonts w:ascii="Times New Roman" w:eastAsia="ＭＳ Ｐ明朝" w:hAnsi="Times New Roman" w:hint="eastAsia"/>
          <w:sz w:val="22"/>
          <w:szCs w:val="22"/>
          <w:lang w:eastAsia="ja-JP"/>
        </w:rPr>
        <w:t>）</w:t>
      </w:r>
    </w:p>
    <w:p w14:paraId="1600C2C7" w14:textId="3A4069E5" w:rsidR="00C90F7E" w:rsidRDefault="00B74188" w:rsidP="00B01DB5">
      <w:pPr>
        <w:pStyle w:val="ListParagraph"/>
        <w:numPr>
          <w:ilvl w:val="0"/>
          <w:numId w:val="11"/>
        </w:numPr>
        <w:ind w:left="652" w:hanging="482"/>
        <w:rPr>
          <w:ins w:id="165" w:author="Naoki" w:date="2014-07-12T00:25:00Z"/>
          <w:rFonts w:ascii="Times New Roman" w:eastAsia="ＭＳ Ｐ明朝" w:hAnsi="Times New Roman" w:hint="eastAsia"/>
          <w:sz w:val="22"/>
          <w:szCs w:val="22"/>
        </w:rPr>
        <w:pPrChange w:id="166" w:author="Naoki" w:date="2014-07-12T00:49:00Z">
          <w:pPr>
            <w:pStyle w:val="ListParagraph"/>
            <w:numPr>
              <w:numId w:val="11"/>
            </w:numPr>
            <w:ind w:left="1200" w:hanging="480"/>
          </w:pPr>
        </w:pPrChange>
      </w:pPr>
      <w:r w:rsidRPr="002A1F8C">
        <w:rPr>
          <w:rFonts w:ascii="Times New Roman" w:eastAsia="ＭＳ Ｐ明朝" w:hAnsi="Times New Roman" w:hint="eastAsia"/>
          <w:sz w:val="22"/>
          <w:szCs w:val="22"/>
        </w:rPr>
        <w:t>甲が、乙</w:t>
      </w:r>
      <w:ins w:id="167" w:author="Naoki" w:date="2014-07-12T00:21:00Z">
        <w:r w:rsidR="00DE10DE">
          <w:rPr>
            <w:rFonts w:ascii="Times New Roman" w:eastAsia="ＭＳ Ｐ明朝" w:hAnsi="Times New Roman" w:hint="eastAsia"/>
            <w:sz w:val="22"/>
            <w:szCs w:val="22"/>
          </w:rPr>
          <w:t>へ</w:t>
        </w:r>
      </w:ins>
      <w:ins w:id="168" w:author="Naoki" w:date="2014-07-12T00:22:00Z">
        <w:r w:rsidR="00DE10DE">
          <w:rPr>
            <w:rFonts w:ascii="Times New Roman" w:eastAsia="ＭＳ Ｐ明朝" w:hAnsi="Times New Roman" w:hint="eastAsia"/>
            <w:sz w:val="22"/>
            <w:szCs w:val="22"/>
          </w:rPr>
          <w:t>本契約に基づく</w:t>
        </w:r>
      </w:ins>
      <w:del w:id="169" w:author="Naoki" w:date="2014-07-12T00:21:00Z">
        <w:r w:rsidRPr="002A1F8C" w:rsidDel="00DE10DE">
          <w:rPr>
            <w:rFonts w:ascii="Times New Roman" w:eastAsia="ＭＳ Ｐ明朝" w:hAnsi="Times New Roman" w:hint="eastAsia"/>
            <w:sz w:val="22"/>
            <w:szCs w:val="22"/>
          </w:rPr>
          <w:delText>による</w:delText>
        </w:r>
      </w:del>
      <w:del w:id="170" w:author="Naoki" w:date="2014-07-12T00:03:00Z">
        <w:r w:rsidRPr="002A1F8C" w:rsidDel="00201CE8">
          <w:rPr>
            <w:rFonts w:ascii="Times New Roman" w:eastAsia="ＭＳ Ｐ明朝" w:hAnsi="Times New Roman"/>
            <w:sz w:val="22"/>
            <w:szCs w:val="22"/>
          </w:rPr>
          <w:delText>ホームページ</w:delText>
        </w:r>
      </w:del>
      <w:ins w:id="171" w:author="Naoki" w:date="2014-07-12T00:03:00Z">
        <w:r w:rsidR="00201CE8">
          <w:rPr>
            <w:rFonts w:ascii="Times New Roman" w:eastAsia="ＭＳ Ｐ明朝" w:hAnsi="Times New Roman" w:hint="eastAsia"/>
            <w:sz w:val="22"/>
            <w:szCs w:val="22"/>
          </w:rPr>
          <w:t>ウェブサイト</w:t>
        </w:r>
      </w:ins>
      <w:r w:rsidRPr="002A1F8C">
        <w:rPr>
          <w:rFonts w:ascii="Times New Roman" w:eastAsia="ＭＳ Ｐ明朝" w:hAnsi="Times New Roman" w:hint="eastAsia"/>
          <w:sz w:val="22"/>
          <w:szCs w:val="22"/>
        </w:rPr>
        <w:t>の制作</w:t>
      </w:r>
      <w:ins w:id="172" w:author="Naoki" w:date="2014-07-12T00:19:00Z">
        <w:r w:rsidR="00DE10DE">
          <w:rPr>
            <w:rFonts w:ascii="Times New Roman" w:eastAsia="ＭＳ Ｐ明朝" w:hAnsi="Times New Roman" w:hint="eastAsia"/>
            <w:sz w:val="22"/>
            <w:szCs w:val="22"/>
          </w:rPr>
          <w:t>発注</w:t>
        </w:r>
      </w:ins>
      <w:del w:id="173" w:author="Naoki" w:date="2014-07-12T00:19:00Z">
        <w:r w:rsidRPr="002A1F8C" w:rsidDel="00DE10DE">
          <w:rPr>
            <w:rFonts w:ascii="Times New Roman" w:eastAsia="ＭＳ Ｐ明朝" w:hAnsi="Times New Roman" w:hint="eastAsia"/>
            <w:sz w:val="22"/>
            <w:szCs w:val="22"/>
          </w:rPr>
          <w:delText>開始</w:delText>
        </w:r>
      </w:del>
      <w:r w:rsidRPr="002A1F8C">
        <w:rPr>
          <w:rFonts w:ascii="Times New Roman" w:eastAsia="ＭＳ Ｐ明朝" w:hAnsi="Times New Roman" w:hint="eastAsia"/>
          <w:sz w:val="22"/>
          <w:szCs w:val="22"/>
        </w:rPr>
        <w:t>後に</w:t>
      </w:r>
      <w:ins w:id="174" w:author="Naoki" w:date="2014-07-12T00:19:00Z">
        <w:r w:rsidR="00DE10DE">
          <w:rPr>
            <w:rFonts w:ascii="Times New Roman" w:eastAsia="ＭＳ Ｐ明朝" w:hAnsi="Times New Roman" w:hint="eastAsia"/>
            <w:sz w:val="22"/>
            <w:szCs w:val="22"/>
          </w:rPr>
          <w:t>本契約</w:t>
        </w:r>
      </w:ins>
      <w:del w:id="175" w:author="Naoki" w:date="2014-07-12T00:19:00Z">
        <w:r w:rsidRPr="002A1F8C" w:rsidDel="00DE10DE">
          <w:rPr>
            <w:rFonts w:ascii="Times New Roman" w:eastAsia="ＭＳ Ｐ明朝" w:hAnsi="Times New Roman" w:hint="eastAsia"/>
            <w:sz w:val="22"/>
            <w:szCs w:val="22"/>
          </w:rPr>
          <w:delText>申込</w:delText>
        </w:r>
      </w:del>
      <w:r w:rsidRPr="002A1F8C">
        <w:rPr>
          <w:rFonts w:ascii="Times New Roman" w:eastAsia="ＭＳ Ｐ明朝" w:hAnsi="Times New Roman" w:hint="eastAsia"/>
          <w:sz w:val="22"/>
          <w:szCs w:val="22"/>
        </w:rPr>
        <w:t>の</w:t>
      </w:r>
      <w:ins w:id="176" w:author="Naoki" w:date="2014-07-12T00:19:00Z">
        <w:r w:rsidR="00DE10DE">
          <w:rPr>
            <w:rFonts w:ascii="Times New Roman" w:eastAsia="ＭＳ Ｐ明朝" w:hAnsi="Times New Roman" w:hint="eastAsia"/>
            <w:sz w:val="22"/>
            <w:szCs w:val="22"/>
          </w:rPr>
          <w:t>解約</w:t>
        </w:r>
      </w:ins>
      <w:del w:id="177" w:author="Naoki" w:date="2014-07-12T00:19:00Z">
        <w:r w:rsidRPr="002A1F8C" w:rsidDel="00DE10DE">
          <w:rPr>
            <w:rFonts w:ascii="Times New Roman" w:eastAsia="ＭＳ Ｐ明朝" w:hAnsi="Times New Roman" w:hint="eastAsia"/>
            <w:sz w:val="22"/>
            <w:szCs w:val="22"/>
          </w:rPr>
          <w:delText>取消</w:delText>
        </w:r>
      </w:del>
      <w:r w:rsidRPr="002A1F8C">
        <w:rPr>
          <w:rFonts w:ascii="Times New Roman" w:eastAsia="ＭＳ Ｐ明朝" w:hAnsi="Times New Roman" w:hint="eastAsia"/>
          <w:sz w:val="22"/>
          <w:szCs w:val="22"/>
        </w:rPr>
        <w:t>を行う場合、甲は、乙が合理的な根拠に基づいて計算した</w:t>
      </w:r>
      <w:ins w:id="178" w:author="Naoki" w:date="2014-07-12T00:21:00Z">
        <w:r w:rsidR="00DE10DE">
          <w:rPr>
            <w:rFonts w:ascii="Times New Roman" w:eastAsia="ＭＳ Ｐ明朝" w:hAnsi="Times New Roman" w:hint="eastAsia"/>
            <w:sz w:val="22"/>
            <w:szCs w:val="22"/>
          </w:rPr>
          <w:t>、</w:t>
        </w:r>
      </w:ins>
      <w:r w:rsidRPr="002A1F8C">
        <w:rPr>
          <w:rFonts w:ascii="Times New Roman" w:eastAsia="ＭＳ Ｐ明朝" w:hAnsi="Times New Roman" w:hint="eastAsia"/>
          <w:sz w:val="22"/>
          <w:szCs w:val="22"/>
        </w:rPr>
        <w:t>制作途中までの</w:t>
      </w:r>
      <w:ins w:id="179" w:author="Naoki" w:date="2014-07-12T00:20:00Z">
        <w:r w:rsidR="00DE10DE">
          <w:rPr>
            <w:rFonts w:ascii="Times New Roman" w:eastAsia="ＭＳ Ｐ明朝" w:hAnsi="Times New Roman" w:hint="eastAsia"/>
            <w:sz w:val="22"/>
            <w:szCs w:val="22"/>
          </w:rPr>
          <w:t>相当金額</w:t>
        </w:r>
      </w:ins>
      <w:del w:id="180" w:author="Naoki" w:date="2014-07-12T00:20:00Z">
        <w:r w:rsidRPr="002A1F8C" w:rsidDel="00DE10DE">
          <w:rPr>
            <w:rFonts w:ascii="Times New Roman" w:eastAsia="ＭＳ Ｐ明朝" w:hAnsi="Times New Roman" w:hint="eastAsia"/>
            <w:sz w:val="22"/>
            <w:szCs w:val="22"/>
          </w:rPr>
          <w:delText>作業料金</w:delText>
        </w:r>
      </w:del>
      <w:ins w:id="181" w:author="Naoki" w:date="2014-07-12T00:20:00Z">
        <w:r w:rsidR="00DE10DE">
          <w:rPr>
            <w:rFonts w:ascii="Times New Roman" w:eastAsia="ＭＳ Ｐ明朝" w:hAnsi="Times New Roman" w:hint="eastAsia"/>
            <w:sz w:val="22"/>
            <w:szCs w:val="22"/>
          </w:rPr>
          <w:t>および</w:t>
        </w:r>
      </w:ins>
      <w:del w:id="182" w:author="Naoki" w:date="2014-07-12T00:20:00Z">
        <w:r w:rsidRPr="002A1F8C" w:rsidDel="00DE10DE">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乙が本契約の遂行のために</w:t>
      </w:r>
      <w:ins w:id="183" w:author="Naoki" w:date="2014-07-12T00:20:00Z">
        <w:r w:rsidR="00DE10DE">
          <w:rPr>
            <w:rFonts w:ascii="Times New Roman" w:eastAsia="ＭＳ Ｐ明朝" w:hAnsi="Times New Roman" w:hint="eastAsia"/>
            <w:sz w:val="22"/>
            <w:szCs w:val="22"/>
          </w:rPr>
          <w:t>支出</w:t>
        </w:r>
      </w:ins>
      <w:del w:id="184" w:author="Naoki" w:date="2014-07-12T00:20:00Z">
        <w:r w:rsidRPr="002A1F8C" w:rsidDel="00DE10DE">
          <w:rPr>
            <w:rFonts w:ascii="Times New Roman" w:eastAsia="ＭＳ Ｐ明朝" w:hAnsi="Times New Roman" w:hint="eastAsia"/>
            <w:sz w:val="22"/>
            <w:szCs w:val="22"/>
          </w:rPr>
          <w:delText>負担</w:delText>
        </w:r>
      </w:del>
      <w:r w:rsidRPr="002A1F8C">
        <w:rPr>
          <w:rFonts w:ascii="Times New Roman" w:eastAsia="ＭＳ Ｐ明朝" w:hAnsi="Times New Roman" w:hint="eastAsia"/>
          <w:sz w:val="22"/>
          <w:szCs w:val="22"/>
        </w:rPr>
        <w:t>した実費をすみやかに支払う。</w:t>
      </w:r>
    </w:p>
    <w:p w14:paraId="7E29D1CB" w14:textId="1D0D8237" w:rsidR="00DE10DE" w:rsidRPr="00DE10DE" w:rsidRDefault="00DE10DE" w:rsidP="00B01DB5">
      <w:pPr>
        <w:pStyle w:val="ListParagraph"/>
        <w:numPr>
          <w:ilvl w:val="0"/>
          <w:numId w:val="11"/>
        </w:numPr>
        <w:ind w:left="652" w:hanging="482"/>
        <w:rPr>
          <w:rFonts w:ascii="Times New Roman" w:eastAsia="ＭＳ Ｐ明朝" w:hAnsi="Times New Roman"/>
          <w:sz w:val="22"/>
          <w:szCs w:val="22"/>
          <w:rPrChange w:id="185" w:author="Naoki" w:date="2014-07-12T00:25:00Z">
            <w:rPr>
              <w:rFonts w:hint="eastAsia"/>
            </w:rPr>
          </w:rPrChange>
        </w:rPr>
        <w:pPrChange w:id="186" w:author="Naoki" w:date="2014-07-12T00:49:00Z">
          <w:pPr>
            <w:pStyle w:val="ListParagraph"/>
            <w:numPr>
              <w:numId w:val="11"/>
            </w:numPr>
            <w:ind w:left="1200" w:hanging="480"/>
          </w:pPr>
        </w:pPrChange>
      </w:pPr>
      <w:ins w:id="187" w:author="Naoki" w:date="2014-07-12T00:25:00Z">
        <w:r w:rsidRPr="002A1F8C">
          <w:rPr>
            <w:rFonts w:ascii="Times New Roman" w:eastAsia="ＭＳ Ｐ明朝" w:hAnsi="Times New Roman" w:hint="eastAsia"/>
            <w:sz w:val="22"/>
            <w:szCs w:val="22"/>
          </w:rPr>
          <w:t>甲が、</w:t>
        </w:r>
        <w:r>
          <w:rPr>
            <w:rFonts w:ascii="Times New Roman" w:eastAsia="ＭＳ Ｐ明朝" w:hAnsi="Times New Roman" w:hint="eastAsia"/>
            <w:sz w:val="22"/>
            <w:szCs w:val="22"/>
          </w:rPr>
          <w:t>本契約に基づくウェブサイト</w:t>
        </w:r>
        <w:r w:rsidRPr="002A1F8C">
          <w:rPr>
            <w:rFonts w:ascii="Times New Roman" w:eastAsia="ＭＳ Ｐ明朝" w:hAnsi="Times New Roman" w:hint="eastAsia"/>
            <w:sz w:val="22"/>
            <w:szCs w:val="22"/>
          </w:rPr>
          <w:t>の制作</w:t>
        </w:r>
        <w:r>
          <w:rPr>
            <w:rFonts w:ascii="Times New Roman" w:eastAsia="ＭＳ Ｐ明朝" w:hAnsi="Times New Roman" w:hint="eastAsia"/>
            <w:sz w:val="22"/>
            <w:szCs w:val="22"/>
          </w:rPr>
          <w:t>発注後に仕様の</w:t>
        </w:r>
        <w:r>
          <w:rPr>
            <w:rFonts w:ascii="ＭＳ Ｐ明朝" w:eastAsia="ＭＳ Ｐ明朝" w:hAnsi="ＭＳ Ｐ明朝" w:cs="ＭＳ Ｐ明朝" w:hint="eastAsia"/>
            <w:sz w:val="22"/>
            <w:szCs w:val="22"/>
            <w:lang w:eastAsia="ja-JP"/>
          </w:rPr>
          <w:t>変更</w:t>
        </w:r>
        <w:r w:rsidRPr="002A1F8C">
          <w:rPr>
            <w:rFonts w:ascii="Times New Roman" w:eastAsia="ＭＳ Ｐ明朝" w:hAnsi="Times New Roman" w:hint="eastAsia"/>
            <w:sz w:val="22"/>
            <w:szCs w:val="22"/>
          </w:rPr>
          <w:t>を行う場合、</w:t>
        </w:r>
        <w:r>
          <w:rPr>
            <w:rFonts w:ascii="Times New Roman" w:eastAsia="ＭＳ Ｐ明朝" w:hAnsi="Times New Roman" w:hint="eastAsia"/>
            <w:sz w:val="22"/>
            <w:szCs w:val="22"/>
          </w:rPr>
          <w:t>乙は</w:t>
        </w:r>
        <w:r w:rsidRPr="002A1F8C">
          <w:rPr>
            <w:rFonts w:ascii="Times New Roman" w:eastAsia="ＭＳ Ｐ明朝" w:hAnsi="Times New Roman" w:hint="eastAsia"/>
            <w:sz w:val="22"/>
            <w:szCs w:val="22"/>
          </w:rPr>
          <w:t>見積を</w:t>
        </w:r>
        <w:r>
          <w:rPr>
            <w:rFonts w:ascii="Times New Roman" w:eastAsia="ＭＳ Ｐ明朝" w:hAnsi="Times New Roman" w:hint="eastAsia"/>
            <w:sz w:val="22"/>
            <w:szCs w:val="22"/>
          </w:rPr>
          <w:t>再計算し提示</w:t>
        </w:r>
        <w:r w:rsidRPr="002A1F8C">
          <w:rPr>
            <w:rFonts w:ascii="Times New Roman" w:eastAsia="ＭＳ Ｐ明朝" w:hAnsi="Times New Roman" w:hint="eastAsia"/>
            <w:sz w:val="22"/>
            <w:szCs w:val="22"/>
          </w:rPr>
          <w:t>することができる。</w:t>
        </w:r>
        <w:r>
          <w:rPr>
            <w:rFonts w:ascii="Times New Roman" w:eastAsia="ＭＳ Ｐ明朝" w:hAnsi="Times New Roman" w:hint="eastAsia"/>
            <w:sz w:val="22"/>
            <w:szCs w:val="22"/>
          </w:rPr>
          <w:t>再計算後の見積内容に甲と乙が</w:t>
        </w:r>
        <w:r w:rsidRPr="002A1F8C">
          <w:rPr>
            <w:rFonts w:ascii="Times New Roman" w:eastAsia="ＭＳ Ｐ明朝" w:hAnsi="Times New Roman" w:hint="eastAsia"/>
            <w:sz w:val="22"/>
            <w:szCs w:val="22"/>
          </w:rPr>
          <w:t>合意できない場合は、甲は上記</w:t>
        </w:r>
        <w:r w:rsidRPr="002A1F8C">
          <w:rPr>
            <w:rFonts w:ascii="Times New Roman" w:eastAsia="ＭＳ Ｐ明朝" w:hAnsi="Times New Roman" w:hint="eastAsia"/>
            <w:sz w:val="22"/>
            <w:szCs w:val="22"/>
          </w:rPr>
          <w:t>1</w:t>
        </w:r>
        <w:r>
          <w:rPr>
            <w:rFonts w:ascii="Times New Roman" w:eastAsia="ＭＳ Ｐ明朝" w:hAnsi="Times New Roman" w:hint="eastAsia"/>
            <w:sz w:val="22"/>
            <w:szCs w:val="22"/>
          </w:rPr>
          <w:t>の解約</w:t>
        </w:r>
        <w:r w:rsidRPr="002A1F8C">
          <w:rPr>
            <w:rFonts w:ascii="Times New Roman" w:eastAsia="ＭＳ Ｐ明朝" w:hAnsi="Times New Roman" w:hint="eastAsia"/>
            <w:sz w:val="22"/>
            <w:szCs w:val="22"/>
          </w:rPr>
          <w:t>と同様の条件によって計算した金額を</w:t>
        </w:r>
        <w:r>
          <w:rPr>
            <w:rFonts w:ascii="Times New Roman" w:eastAsia="ＭＳ Ｐ明朝" w:hAnsi="Times New Roman" w:hint="eastAsia"/>
            <w:sz w:val="22"/>
            <w:szCs w:val="22"/>
          </w:rPr>
          <w:t>乙に</w:t>
        </w:r>
        <w:r w:rsidRPr="002A1F8C">
          <w:rPr>
            <w:rFonts w:ascii="Times New Roman" w:eastAsia="ＭＳ Ｐ明朝" w:hAnsi="Times New Roman" w:hint="eastAsia"/>
            <w:sz w:val="22"/>
            <w:szCs w:val="22"/>
          </w:rPr>
          <w:t>支払い、契約を解除することができる。</w:t>
        </w:r>
      </w:ins>
    </w:p>
    <w:p w14:paraId="7F71514A" w14:textId="4AB34470" w:rsidR="00B74188" w:rsidRPr="002A1F8C" w:rsidDel="00DE10DE" w:rsidRDefault="00B74188" w:rsidP="002A1F8C">
      <w:pPr>
        <w:pStyle w:val="ListParagraph"/>
        <w:numPr>
          <w:ilvl w:val="0"/>
          <w:numId w:val="11"/>
        </w:numPr>
        <w:rPr>
          <w:del w:id="188" w:author="Naoki" w:date="2014-07-12T00:22:00Z"/>
          <w:rFonts w:ascii="Times New Roman" w:eastAsia="ＭＳ Ｐ明朝" w:hAnsi="Times New Roman" w:hint="eastAsia"/>
          <w:sz w:val="22"/>
          <w:szCs w:val="22"/>
        </w:rPr>
      </w:pPr>
      <w:del w:id="189" w:author="Naoki" w:date="2014-07-12T00:22:00Z">
        <w:r w:rsidRPr="002A1F8C" w:rsidDel="00DE10DE">
          <w:rPr>
            <w:rFonts w:ascii="Times New Roman" w:eastAsia="ＭＳ Ｐ明朝" w:hAnsi="Times New Roman" w:hint="eastAsia"/>
            <w:sz w:val="22"/>
            <w:szCs w:val="22"/>
          </w:rPr>
          <w:delText>甲が、</w:delText>
        </w:r>
      </w:del>
      <w:del w:id="190" w:author="Naoki" w:date="2014-07-12T00:21:00Z">
        <w:r w:rsidRPr="002A1F8C" w:rsidDel="00DE10DE">
          <w:rPr>
            <w:rFonts w:ascii="Times New Roman" w:eastAsia="ＭＳ Ｐ明朝" w:hAnsi="Times New Roman" w:hint="eastAsia"/>
            <w:sz w:val="22"/>
            <w:szCs w:val="22"/>
          </w:rPr>
          <w:delText>申込後</w:delText>
        </w:r>
      </w:del>
      <w:del w:id="191" w:author="Naoki" w:date="2014-07-12T00:22:00Z">
        <w:r w:rsidRPr="002A1F8C" w:rsidDel="00DE10DE">
          <w:rPr>
            <w:rFonts w:ascii="Times New Roman" w:eastAsia="ＭＳ Ｐ明朝" w:hAnsi="Times New Roman" w:hint="eastAsia"/>
            <w:sz w:val="22"/>
            <w:szCs w:val="22"/>
          </w:rPr>
          <w:delText>に仕様の修正を行う場合、乙は再見積を提出することができる。見積の内容で合意できない場合は、甲は上記</w:delText>
        </w:r>
        <w:r w:rsidRPr="002A1F8C" w:rsidDel="00DE10DE">
          <w:rPr>
            <w:rFonts w:ascii="Times New Roman" w:eastAsia="ＭＳ Ｐ明朝" w:hAnsi="Times New Roman" w:hint="eastAsia"/>
            <w:sz w:val="22"/>
            <w:szCs w:val="22"/>
          </w:rPr>
          <w:delText>1</w:delText>
        </w:r>
        <w:r w:rsidRPr="002A1F8C" w:rsidDel="00DE10DE">
          <w:rPr>
            <w:rFonts w:ascii="Times New Roman" w:eastAsia="ＭＳ Ｐ明朝" w:hAnsi="Times New Roman" w:hint="eastAsia"/>
            <w:sz w:val="22"/>
            <w:szCs w:val="22"/>
          </w:rPr>
          <w:delText>の取消と同様の条件によって計算した金額を支払い、契約を解除することができる。</w:delText>
        </w:r>
      </w:del>
    </w:p>
    <w:p w14:paraId="39487B52" w14:textId="77777777" w:rsidR="00B74188" w:rsidRPr="00411F8D" w:rsidRDefault="00B74188" w:rsidP="00B74188">
      <w:pPr>
        <w:rPr>
          <w:rFonts w:ascii="Times New Roman" w:eastAsia="ＭＳ Ｐ明朝" w:hAnsi="Times New Roman"/>
          <w:sz w:val="22"/>
          <w:szCs w:val="22"/>
        </w:rPr>
      </w:pPr>
    </w:p>
    <w:p w14:paraId="2CAFC0F2" w14:textId="7B6ABBA4"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13</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責任制限</w:t>
      </w:r>
      <w:r w:rsidR="00F90EF3">
        <w:rPr>
          <w:rFonts w:ascii="Times New Roman" w:eastAsia="ＭＳ Ｐ明朝" w:hAnsi="Times New Roman" w:hint="eastAsia"/>
          <w:sz w:val="22"/>
          <w:szCs w:val="22"/>
        </w:rPr>
        <w:t>）</w:t>
      </w:r>
    </w:p>
    <w:p w14:paraId="6D89DAAE" w14:textId="7E04F2A1" w:rsidR="00B74188" w:rsidRPr="00411F8D" w:rsidRDefault="00C90F7E" w:rsidP="00B01DB5">
      <w:pPr>
        <w:ind w:left="170"/>
        <w:rPr>
          <w:rFonts w:ascii="Times New Roman" w:eastAsia="ＭＳ Ｐ明朝" w:hAnsi="Times New Roman" w:hint="eastAsia"/>
          <w:sz w:val="22"/>
          <w:szCs w:val="22"/>
        </w:rPr>
        <w:pPrChange w:id="192" w:author="Naoki" w:date="2014-07-12T00:50: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乙は、制作物自体または制作物の使用から直接的または間接的に生じたいかなる損害についても、乙に故意または重大な過失がある場合を除</w:t>
      </w:r>
      <w:ins w:id="193" w:author="Naoki" w:date="2014-07-12T00:25:00Z">
        <w:r w:rsidR="00BF2D37">
          <w:rPr>
            <w:rFonts w:ascii="ＭＳ Ｐ明朝" w:eastAsia="ＭＳ Ｐ明朝" w:hAnsi="ＭＳ Ｐ明朝" w:cs="ＭＳ Ｐ明朝" w:hint="eastAsia"/>
            <w:sz w:val="22"/>
            <w:szCs w:val="22"/>
            <w:lang w:eastAsia="ja-JP"/>
          </w:rPr>
          <w:t>き</w:t>
        </w:r>
      </w:ins>
      <w:del w:id="194" w:author="Naoki" w:date="2014-07-12T00:25:00Z">
        <w:r w:rsidR="00B74188" w:rsidRPr="00411F8D" w:rsidDel="00BF2D37">
          <w:rPr>
            <w:rFonts w:ascii="Times New Roman" w:eastAsia="ＭＳ Ｐ明朝" w:hAnsi="Times New Roman" w:hint="eastAsia"/>
            <w:sz w:val="22"/>
            <w:szCs w:val="22"/>
          </w:rPr>
          <w:delText>いては</w:delText>
        </w:r>
      </w:del>
      <w:r w:rsidR="00B74188" w:rsidRPr="00411F8D">
        <w:rPr>
          <w:rFonts w:ascii="Times New Roman" w:eastAsia="ＭＳ Ｐ明朝" w:hAnsi="Times New Roman" w:hint="eastAsia"/>
          <w:sz w:val="22"/>
          <w:szCs w:val="22"/>
        </w:rPr>
        <w:t>、一切</w:t>
      </w:r>
      <w:ins w:id="195" w:author="Naoki" w:date="2014-07-12T00:25:00Z">
        <w:r w:rsidR="00BF2D37">
          <w:rPr>
            <w:rFonts w:ascii="Times New Roman" w:eastAsia="ＭＳ Ｐ明朝" w:hAnsi="Times New Roman" w:hint="eastAsia"/>
            <w:sz w:val="22"/>
            <w:szCs w:val="22"/>
          </w:rPr>
          <w:t>の</w:t>
        </w:r>
      </w:ins>
      <w:r w:rsidR="00B74188" w:rsidRPr="00411F8D">
        <w:rPr>
          <w:rFonts w:ascii="Times New Roman" w:eastAsia="ＭＳ Ｐ明朝" w:hAnsi="Times New Roman" w:hint="eastAsia"/>
          <w:sz w:val="22"/>
          <w:szCs w:val="22"/>
        </w:rPr>
        <w:t>責任を負わない。また乙が責任を負う場合でも、制作</w:t>
      </w:r>
      <w:ins w:id="196" w:author="Naoki" w:date="2014-07-12T00:25:00Z">
        <w:r w:rsidR="00BF2D37">
          <w:rPr>
            <w:rFonts w:ascii="Times New Roman" w:eastAsia="ＭＳ Ｐ明朝" w:hAnsi="Times New Roman" w:hint="eastAsia"/>
            <w:sz w:val="22"/>
            <w:szCs w:val="22"/>
          </w:rPr>
          <w:t>金額</w:t>
        </w:r>
      </w:ins>
      <w:del w:id="197" w:author="Naoki" w:date="2014-07-12T00:25:00Z">
        <w:r w:rsidR="00B74188" w:rsidRPr="00411F8D" w:rsidDel="00BF2D37">
          <w:rPr>
            <w:rFonts w:ascii="Times New Roman" w:eastAsia="ＭＳ Ｐ明朝" w:hAnsi="Times New Roman" w:hint="eastAsia"/>
            <w:sz w:val="22"/>
            <w:szCs w:val="22"/>
          </w:rPr>
          <w:delText>代金</w:delText>
        </w:r>
      </w:del>
      <w:r w:rsidR="00B74188" w:rsidRPr="00411F8D">
        <w:rPr>
          <w:rFonts w:ascii="Times New Roman" w:eastAsia="ＭＳ Ｐ明朝" w:hAnsi="Times New Roman" w:hint="eastAsia"/>
          <w:sz w:val="22"/>
          <w:szCs w:val="22"/>
        </w:rPr>
        <w:t>のうち該当部分の金額を超えて責任を負わない。</w:t>
      </w:r>
    </w:p>
    <w:p w14:paraId="5C972C16" w14:textId="77777777" w:rsidR="00B74188" w:rsidRPr="00411F8D" w:rsidRDefault="00B74188" w:rsidP="00B74188">
      <w:pPr>
        <w:rPr>
          <w:rFonts w:ascii="Times New Roman" w:eastAsia="ＭＳ Ｐ明朝" w:hAnsi="Times New Roman"/>
          <w:sz w:val="22"/>
          <w:szCs w:val="22"/>
        </w:rPr>
      </w:pPr>
    </w:p>
    <w:p w14:paraId="2E8330F8" w14:textId="48AD8447"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14</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禁止行為</w:t>
      </w:r>
      <w:r w:rsidR="00F90EF3">
        <w:rPr>
          <w:rFonts w:ascii="Times New Roman" w:eastAsia="ＭＳ Ｐ明朝" w:hAnsi="Times New Roman" w:hint="eastAsia"/>
          <w:sz w:val="22"/>
          <w:szCs w:val="22"/>
        </w:rPr>
        <w:t>）</w:t>
      </w:r>
    </w:p>
    <w:p w14:paraId="7210972A" w14:textId="1831D9FF" w:rsidR="00C90F7E" w:rsidRDefault="00C90F7E" w:rsidP="00B01DB5">
      <w:pPr>
        <w:ind w:left="170"/>
        <w:rPr>
          <w:rFonts w:ascii="Times New Roman" w:eastAsia="ＭＳ Ｐ明朝" w:hAnsi="Times New Roman"/>
          <w:sz w:val="22"/>
          <w:szCs w:val="22"/>
        </w:rPr>
        <w:pPrChange w:id="198" w:author="Naoki" w:date="2014-07-12T00:50: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甲</w:t>
      </w:r>
      <w:ins w:id="199" w:author="Naoki" w:date="2014-07-12T00:26:00Z">
        <w:r w:rsidR="00BF2D37">
          <w:rPr>
            <w:rFonts w:ascii="Times New Roman" w:eastAsia="ＭＳ Ｐ明朝" w:hAnsi="Times New Roman" w:hint="eastAsia"/>
            <w:sz w:val="22"/>
            <w:szCs w:val="22"/>
          </w:rPr>
          <w:t>および</w:t>
        </w:r>
      </w:ins>
      <w:del w:id="200" w:author="Naoki" w:date="2014-07-12T00:26:00Z">
        <w:r w:rsidR="00B74188" w:rsidRPr="00411F8D" w:rsidDel="00BF2D37">
          <w:rPr>
            <w:rFonts w:ascii="Times New Roman" w:eastAsia="ＭＳ Ｐ明朝" w:hAnsi="Times New Roman" w:hint="eastAsia"/>
            <w:sz w:val="22"/>
            <w:szCs w:val="22"/>
          </w:rPr>
          <w:delText>及び</w:delText>
        </w:r>
      </w:del>
      <w:r w:rsidR="00B74188" w:rsidRPr="00411F8D">
        <w:rPr>
          <w:rFonts w:ascii="Times New Roman" w:eastAsia="ＭＳ Ｐ明朝" w:hAnsi="Times New Roman" w:hint="eastAsia"/>
          <w:sz w:val="22"/>
          <w:szCs w:val="22"/>
        </w:rPr>
        <w:t>乙は、以下に該当する行為を</w:t>
      </w:r>
      <w:ins w:id="201" w:author="Naoki" w:date="2014-07-12T00:26:00Z">
        <w:r w:rsidR="00BF2D37">
          <w:rPr>
            <w:rFonts w:ascii="Times New Roman" w:eastAsia="ＭＳ Ｐ明朝" w:hAnsi="Times New Roman" w:hint="eastAsia"/>
            <w:sz w:val="22"/>
            <w:szCs w:val="22"/>
          </w:rPr>
          <w:t>行わない事</w:t>
        </w:r>
      </w:ins>
      <w:del w:id="202" w:author="Naoki" w:date="2014-07-12T00:26:00Z">
        <w:r w:rsidR="00B74188" w:rsidRPr="00411F8D" w:rsidDel="00BF2D37">
          <w:rPr>
            <w:rFonts w:ascii="Times New Roman" w:eastAsia="ＭＳ Ｐ明朝" w:hAnsi="Times New Roman" w:hint="eastAsia"/>
            <w:sz w:val="22"/>
            <w:szCs w:val="22"/>
          </w:rPr>
          <w:delText>しないこと</w:delText>
        </w:r>
      </w:del>
      <w:r w:rsidR="00B74188" w:rsidRPr="00411F8D">
        <w:rPr>
          <w:rFonts w:ascii="Times New Roman" w:eastAsia="ＭＳ Ｐ明朝" w:hAnsi="Times New Roman" w:hint="eastAsia"/>
          <w:sz w:val="22"/>
          <w:szCs w:val="22"/>
        </w:rPr>
        <w:t>を承諾する</w:t>
      </w:r>
      <w:ins w:id="203" w:author="Naoki" w:date="2014-07-12T00:26:00Z">
        <w:r w:rsidR="00BF2D37">
          <w:rPr>
            <w:rFonts w:ascii="Times New Roman" w:eastAsia="ＭＳ Ｐ明朝" w:hAnsi="Times New Roman" w:hint="eastAsia"/>
            <w:sz w:val="22"/>
            <w:szCs w:val="22"/>
          </w:rPr>
          <w:t>ものとする</w:t>
        </w:r>
      </w:ins>
      <w:del w:id="204" w:author="Naoki" w:date="2014-07-12T00:26:00Z">
        <w:r w:rsidR="00B74188" w:rsidRPr="00411F8D" w:rsidDel="00BF2D37">
          <w:rPr>
            <w:rFonts w:ascii="Times New Roman" w:eastAsia="ＭＳ Ｐ明朝" w:hAnsi="Times New Roman" w:hint="eastAsia"/>
            <w:sz w:val="22"/>
            <w:szCs w:val="22"/>
          </w:rPr>
          <w:delText>ものとする</w:delText>
        </w:r>
      </w:del>
      <w:r w:rsidR="00B74188" w:rsidRPr="00411F8D">
        <w:rPr>
          <w:rFonts w:ascii="Times New Roman" w:eastAsia="ＭＳ Ｐ明朝" w:hAnsi="Times New Roman" w:hint="eastAsia"/>
          <w:sz w:val="22"/>
          <w:szCs w:val="22"/>
        </w:rPr>
        <w:t>。なお、いずれか一方が下記に反した行為を行った場合、あるいは下記に反する行為を行う恐れがあると相手方が</w:t>
      </w:r>
      <w:ins w:id="205" w:author="Naoki" w:date="2014-07-12T00:26:00Z">
        <w:r w:rsidR="00BF2D37">
          <w:rPr>
            <w:rFonts w:ascii="Times New Roman" w:eastAsia="ＭＳ Ｐ明朝" w:hAnsi="Times New Roman" w:hint="eastAsia"/>
            <w:sz w:val="22"/>
            <w:szCs w:val="22"/>
          </w:rPr>
          <w:t>合理的な根拠に基づき</w:t>
        </w:r>
      </w:ins>
      <w:r w:rsidR="00B74188" w:rsidRPr="00411F8D">
        <w:rPr>
          <w:rFonts w:ascii="Times New Roman" w:eastAsia="ＭＳ Ｐ明朝" w:hAnsi="Times New Roman" w:hint="eastAsia"/>
          <w:sz w:val="22"/>
          <w:szCs w:val="22"/>
        </w:rPr>
        <w:t>判断した場合、相手方は、相当な期間を定めて催告の上、本契約を解除することができる。</w:t>
      </w:r>
    </w:p>
    <w:p w14:paraId="01841D79" w14:textId="77777777" w:rsidR="00C90F7E" w:rsidRPr="00411F8D" w:rsidRDefault="00C90F7E" w:rsidP="002A1F8C">
      <w:pPr>
        <w:ind w:left="720"/>
        <w:rPr>
          <w:rFonts w:ascii="Times New Roman" w:eastAsia="ＭＳ Ｐ明朝" w:hAnsi="Times New Roman"/>
          <w:sz w:val="22"/>
          <w:szCs w:val="22"/>
        </w:rPr>
      </w:pPr>
    </w:p>
    <w:p w14:paraId="1733540A" w14:textId="2AD1B774" w:rsidR="00C90F7E" w:rsidRPr="002A1F8C" w:rsidRDefault="00B74188" w:rsidP="00B01DB5">
      <w:pPr>
        <w:pStyle w:val="ListParagraph"/>
        <w:numPr>
          <w:ilvl w:val="0"/>
          <w:numId w:val="12"/>
        </w:numPr>
        <w:ind w:left="652" w:hanging="482"/>
        <w:rPr>
          <w:rFonts w:ascii="Times New Roman" w:eastAsia="ＭＳ Ｐ明朝" w:hAnsi="Times New Roman" w:hint="eastAsia"/>
          <w:sz w:val="22"/>
          <w:szCs w:val="22"/>
        </w:rPr>
        <w:pPrChange w:id="206" w:author="Naoki" w:date="2014-07-12T00:50:00Z">
          <w:pPr>
            <w:pStyle w:val="ListParagraph"/>
            <w:numPr>
              <w:numId w:val="12"/>
            </w:numPr>
            <w:ind w:left="1200" w:hanging="480"/>
          </w:pPr>
        </w:pPrChange>
      </w:pPr>
      <w:r w:rsidRPr="002A1F8C">
        <w:rPr>
          <w:rFonts w:ascii="Times New Roman" w:eastAsia="ＭＳ Ｐ明朝" w:hAnsi="Times New Roman" w:hint="eastAsia"/>
          <w:sz w:val="22"/>
          <w:szCs w:val="22"/>
        </w:rPr>
        <w:t>相手方または第三者の著作権その他の知的財産権を侵害しまたは侵害するおそれのある行為。</w:t>
      </w:r>
    </w:p>
    <w:p w14:paraId="210F8994" w14:textId="6C96F9A8" w:rsidR="00C90F7E" w:rsidRPr="002A1F8C" w:rsidRDefault="00B74188" w:rsidP="00B01DB5">
      <w:pPr>
        <w:pStyle w:val="ListParagraph"/>
        <w:numPr>
          <w:ilvl w:val="0"/>
          <w:numId w:val="12"/>
        </w:numPr>
        <w:ind w:left="652" w:hanging="482"/>
        <w:rPr>
          <w:rFonts w:ascii="Times New Roman" w:eastAsia="ＭＳ Ｐ明朝" w:hAnsi="Times New Roman" w:hint="eastAsia"/>
          <w:sz w:val="22"/>
          <w:szCs w:val="22"/>
        </w:rPr>
        <w:pPrChange w:id="207" w:author="Naoki" w:date="2014-07-12T00:50:00Z">
          <w:pPr>
            <w:pStyle w:val="ListParagraph"/>
            <w:numPr>
              <w:numId w:val="12"/>
            </w:numPr>
            <w:ind w:left="1200" w:hanging="480"/>
          </w:pPr>
        </w:pPrChange>
      </w:pPr>
      <w:r w:rsidRPr="002A1F8C">
        <w:rPr>
          <w:rFonts w:ascii="Times New Roman" w:eastAsia="ＭＳ Ｐ明朝" w:hAnsi="Times New Roman" w:hint="eastAsia"/>
          <w:sz w:val="22"/>
          <w:szCs w:val="22"/>
        </w:rPr>
        <w:t>相手方または第三者を誹謗中傷し、または名誉を傷つけるような行為。</w:t>
      </w:r>
    </w:p>
    <w:p w14:paraId="07A88C48" w14:textId="1FD5E295" w:rsidR="00C90F7E" w:rsidRPr="002A1F8C" w:rsidRDefault="00B74188" w:rsidP="00B01DB5">
      <w:pPr>
        <w:pStyle w:val="ListParagraph"/>
        <w:numPr>
          <w:ilvl w:val="0"/>
          <w:numId w:val="12"/>
        </w:numPr>
        <w:ind w:left="652" w:hanging="482"/>
        <w:rPr>
          <w:rFonts w:ascii="Times New Roman" w:eastAsia="ＭＳ Ｐ明朝" w:hAnsi="Times New Roman" w:hint="eastAsia"/>
          <w:sz w:val="22"/>
          <w:szCs w:val="22"/>
          <w:lang w:eastAsia="ja-JP"/>
        </w:rPr>
        <w:pPrChange w:id="208" w:author="Naoki" w:date="2014-07-12T00:50:00Z">
          <w:pPr>
            <w:pStyle w:val="ListParagraph"/>
            <w:numPr>
              <w:numId w:val="12"/>
            </w:numPr>
            <w:ind w:left="1200" w:hanging="480"/>
          </w:pPr>
        </w:pPrChange>
      </w:pPr>
      <w:r w:rsidRPr="002A1F8C">
        <w:rPr>
          <w:rFonts w:ascii="Times New Roman" w:eastAsia="ＭＳ Ｐ明朝" w:hAnsi="Times New Roman" w:hint="eastAsia"/>
          <w:sz w:val="22"/>
          <w:szCs w:val="22"/>
        </w:rPr>
        <w:t>相手方または第三者の財産、プライバシーを侵害し、または侵害するおそれのある行為。</w:t>
      </w:r>
    </w:p>
    <w:p w14:paraId="12835C7A" w14:textId="2F2E834B" w:rsidR="00C90F7E" w:rsidRPr="002A1F8C" w:rsidRDefault="00B74188" w:rsidP="00B01DB5">
      <w:pPr>
        <w:pStyle w:val="ListParagraph"/>
        <w:numPr>
          <w:ilvl w:val="0"/>
          <w:numId w:val="12"/>
        </w:numPr>
        <w:ind w:left="652" w:hanging="482"/>
        <w:rPr>
          <w:rFonts w:ascii="Times New Roman" w:eastAsia="ＭＳ Ｐ明朝" w:hAnsi="Times New Roman" w:hint="eastAsia"/>
          <w:sz w:val="22"/>
          <w:szCs w:val="22"/>
        </w:rPr>
        <w:pPrChange w:id="209" w:author="Naoki" w:date="2014-07-12T00:50:00Z">
          <w:pPr>
            <w:pStyle w:val="ListParagraph"/>
            <w:numPr>
              <w:numId w:val="12"/>
            </w:numPr>
            <w:ind w:left="1200" w:hanging="480"/>
          </w:pPr>
        </w:pPrChange>
      </w:pPr>
      <w:r w:rsidRPr="002A1F8C">
        <w:rPr>
          <w:rFonts w:ascii="Times New Roman" w:eastAsia="ＭＳ Ｐ明朝" w:hAnsi="Times New Roman" w:hint="eastAsia"/>
          <w:sz w:val="22"/>
          <w:szCs w:val="22"/>
        </w:rPr>
        <w:t>公序良俗に反する内容の情報、文書および図形等を他人に公開する行為。</w:t>
      </w:r>
    </w:p>
    <w:p w14:paraId="4F6F6E89" w14:textId="213D844B" w:rsidR="00C90F7E" w:rsidRPr="002A1F8C" w:rsidRDefault="00B74188" w:rsidP="00B01DB5">
      <w:pPr>
        <w:pStyle w:val="ListParagraph"/>
        <w:numPr>
          <w:ilvl w:val="0"/>
          <w:numId w:val="12"/>
        </w:numPr>
        <w:ind w:left="652" w:hanging="482"/>
        <w:rPr>
          <w:rFonts w:ascii="Times New Roman" w:eastAsia="ＭＳ Ｐ明朝" w:hAnsi="Times New Roman" w:hint="eastAsia"/>
          <w:sz w:val="22"/>
          <w:szCs w:val="22"/>
        </w:rPr>
        <w:pPrChange w:id="210" w:author="Naoki" w:date="2014-07-12T00:50:00Z">
          <w:pPr>
            <w:pStyle w:val="ListParagraph"/>
            <w:numPr>
              <w:numId w:val="12"/>
            </w:numPr>
            <w:ind w:left="1200" w:hanging="480"/>
          </w:pPr>
        </w:pPrChange>
      </w:pPr>
      <w:r w:rsidRPr="002A1F8C">
        <w:rPr>
          <w:rFonts w:ascii="Times New Roman" w:eastAsia="ＭＳ Ｐ明朝" w:hAnsi="Times New Roman" w:hint="eastAsia"/>
          <w:sz w:val="22"/>
          <w:szCs w:val="22"/>
        </w:rPr>
        <w:t>法令に違反するもの、または違反するおそれのある行為。</w:t>
      </w:r>
    </w:p>
    <w:p w14:paraId="6AA1F8B6" w14:textId="5008F342" w:rsidR="00B74188" w:rsidRPr="002A1F8C" w:rsidRDefault="00B74188" w:rsidP="00B01DB5">
      <w:pPr>
        <w:pStyle w:val="ListParagraph"/>
        <w:numPr>
          <w:ilvl w:val="0"/>
          <w:numId w:val="12"/>
        </w:numPr>
        <w:ind w:left="652" w:hanging="482"/>
        <w:rPr>
          <w:rFonts w:ascii="Times New Roman" w:eastAsia="ＭＳ Ｐ明朝" w:hAnsi="Times New Roman" w:hint="eastAsia"/>
          <w:sz w:val="22"/>
          <w:szCs w:val="22"/>
          <w:lang w:eastAsia="ja-JP"/>
        </w:rPr>
        <w:pPrChange w:id="211" w:author="Naoki" w:date="2014-07-12T00:50:00Z">
          <w:pPr>
            <w:pStyle w:val="ListParagraph"/>
            <w:numPr>
              <w:numId w:val="12"/>
            </w:numPr>
            <w:ind w:left="1200" w:hanging="480"/>
          </w:pPr>
        </w:pPrChange>
      </w:pPr>
      <w:r w:rsidRPr="002A1F8C">
        <w:rPr>
          <w:rFonts w:ascii="Times New Roman" w:eastAsia="ＭＳ Ｐ明朝" w:hAnsi="Times New Roman" w:hint="eastAsia"/>
          <w:sz w:val="22"/>
          <w:szCs w:val="22"/>
        </w:rPr>
        <w:t>その他相手方が不適切と判断する行為。</w:t>
      </w:r>
    </w:p>
    <w:p w14:paraId="62CF5973" w14:textId="77777777" w:rsidR="00B74188" w:rsidRPr="00411F8D" w:rsidRDefault="00B74188" w:rsidP="00B74188">
      <w:pPr>
        <w:rPr>
          <w:rFonts w:ascii="Times New Roman" w:eastAsia="ＭＳ Ｐ明朝" w:hAnsi="Times New Roman"/>
          <w:sz w:val="22"/>
          <w:szCs w:val="22"/>
        </w:rPr>
      </w:pPr>
    </w:p>
    <w:p w14:paraId="47A769DE" w14:textId="02C7A3C6"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15</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期限の利益の喪失</w:t>
      </w:r>
      <w:del w:id="212" w:author="Naoki" w:date="2014-07-12T00:28:00Z">
        <w:r w:rsidRPr="00411F8D" w:rsidDel="009E77B7">
          <w:rPr>
            <w:rFonts w:ascii="Times New Roman" w:eastAsia="ＭＳ Ｐ明朝" w:hAnsi="Times New Roman" w:hint="eastAsia"/>
            <w:sz w:val="22"/>
            <w:szCs w:val="22"/>
          </w:rPr>
          <w:delText>について</w:delText>
        </w:r>
      </w:del>
      <w:r w:rsidR="00F90EF3">
        <w:rPr>
          <w:rFonts w:ascii="Times New Roman" w:eastAsia="ＭＳ Ｐ明朝" w:hAnsi="Times New Roman" w:hint="eastAsia"/>
          <w:sz w:val="22"/>
          <w:szCs w:val="22"/>
        </w:rPr>
        <w:t>）</w:t>
      </w:r>
    </w:p>
    <w:p w14:paraId="20664173" w14:textId="120FF5EB" w:rsidR="00C90F7E" w:rsidRDefault="00C90F7E" w:rsidP="00B01DB5">
      <w:pPr>
        <w:ind w:left="170"/>
        <w:rPr>
          <w:rFonts w:ascii="Times New Roman" w:eastAsia="ＭＳ Ｐ明朝" w:hAnsi="Times New Roman"/>
          <w:sz w:val="22"/>
          <w:szCs w:val="22"/>
          <w:lang w:eastAsia="ja-JP"/>
        </w:rPr>
        <w:pPrChange w:id="213" w:author="Naoki" w:date="2014-07-12T00:50: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甲に次の各号のいずれかに該当する事実があった場合、甲は乙に対する債務の一切の期限の利益を喪失し、乙は催告することなく利用契約を解約することができるものとする。</w:t>
      </w:r>
    </w:p>
    <w:p w14:paraId="0DE9904E" w14:textId="77777777" w:rsidR="00C90F7E" w:rsidRPr="00411F8D" w:rsidRDefault="00C90F7E" w:rsidP="00B01DB5">
      <w:pPr>
        <w:rPr>
          <w:rFonts w:ascii="Times New Roman" w:eastAsia="ＭＳ Ｐ明朝" w:hAnsi="Times New Roman"/>
          <w:sz w:val="22"/>
          <w:szCs w:val="22"/>
        </w:rPr>
        <w:pPrChange w:id="214" w:author="Naoki" w:date="2014-07-12T00:50:00Z">
          <w:pPr>
            <w:ind w:left="720"/>
          </w:pPr>
        </w:pPrChange>
      </w:pPr>
    </w:p>
    <w:p w14:paraId="41B24EBD" w14:textId="69BEF465" w:rsidR="00C90F7E" w:rsidRPr="002A1F8C" w:rsidRDefault="00B74188" w:rsidP="00B01DB5">
      <w:pPr>
        <w:pStyle w:val="ListParagraph"/>
        <w:numPr>
          <w:ilvl w:val="0"/>
          <w:numId w:val="13"/>
        </w:numPr>
        <w:ind w:left="652" w:hanging="482"/>
        <w:rPr>
          <w:rFonts w:ascii="Times New Roman" w:eastAsia="ＭＳ Ｐ明朝" w:hAnsi="Times New Roman" w:hint="eastAsia"/>
          <w:sz w:val="22"/>
          <w:szCs w:val="22"/>
        </w:rPr>
        <w:pPrChange w:id="215" w:author="Naoki" w:date="2014-07-12T00:50:00Z">
          <w:pPr>
            <w:pStyle w:val="ListParagraph"/>
            <w:numPr>
              <w:numId w:val="13"/>
            </w:numPr>
            <w:ind w:left="1200" w:hanging="480"/>
          </w:pPr>
        </w:pPrChange>
      </w:pPr>
      <w:r w:rsidRPr="002A1F8C">
        <w:rPr>
          <w:rFonts w:ascii="Times New Roman" w:eastAsia="ＭＳ Ｐ明朝" w:hAnsi="Times New Roman" w:hint="eastAsia"/>
          <w:sz w:val="22"/>
          <w:szCs w:val="22"/>
        </w:rPr>
        <w:t>本契約に基づく制作</w:t>
      </w:r>
      <w:ins w:id="216" w:author="Naoki" w:date="2014-07-12T00:58:00Z">
        <w:r w:rsidR="00AE5DA6">
          <w:rPr>
            <w:rFonts w:ascii="Times New Roman" w:eastAsia="ＭＳ Ｐ明朝" w:hAnsi="Times New Roman" w:hint="eastAsia"/>
            <w:sz w:val="22"/>
            <w:szCs w:val="22"/>
          </w:rPr>
          <w:t>金額</w:t>
        </w:r>
      </w:ins>
      <w:del w:id="217" w:author="Naoki" w:date="2014-07-12T00:58:00Z">
        <w:r w:rsidRPr="002A1F8C" w:rsidDel="00AE5DA6">
          <w:rPr>
            <w:rFonts w:ascii="Times New Roman" w:eastAsia="ＭＳ Ｐ明朝" w:hAnsi="Times New Roman" w:hint="eastAsia"/>
            <w:sz w:val="22"/>
            <w:szCs w:val="22"/>
          </w:rPr>
          <w:delText>代金</w:delText>
        </w:r>
      </w:del>
      <w:r w:rsidRPr="002A1F8C">
        <w:rPr>
          <w:rFonts w:ascii="Times New Roman" w:eastAsia="ＭＳ Ｐ明朝" w:hAnsi="Times New Roman" w:hint="eastAsia"/>
          <w:sz w:val="22"/>
          <w:szCs w:val="22"/>
        </w:rPr>
        <w:t>の支払いを遅延したとき</w:t>
      </w:r>
      <w:ins w:id="218" w:author="Naoki" w:date="2014-07-12T00:27:00Z">
        <w:r w:rsidR="009E77B7">
          <w:rPr>
            <w:rFonts w:ascii="Times New Roman" w:eastAsia="ＭＳ Ｐ明朝" w:hAnsi="Times New Roman" w:hint="eastAsia"/>
            <w:sz w:val="22"/>
            <w:szCs w:val="22"/>
          </w:rPr>
          <w:t>、または</w:t>
        </w:r>
      </w:ins>
      <w:del w:id="219" w:author="Naoki" w:date="2014-07-12T00:27:00Z">
        <w:r w:rsidRPr="002A1F8C" w:rsidDel="009E77B7">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履行しないとき。</w:t>
      </w:r>
    </w:p>
    <w:p w14:paraId="60DB012B" w14:textId="34E24EA4" w:rsidR="00C90F7E" w:rsidRDefault="00B74188" w:rsidP="00B01DB5">
      <w:pPr>
        <w:pStyle w:val="ListParagraph"/>
        <w:numPr>
          <w:ilvl w:val="0"/>
          <w:numId w:val="13"/>
        </w:numPr>
        <w:ind w:left="652" w:hanging="482"/>
        <w:rPr>
          <w:rFonts w:ascii="Times New Roman" w:eastAsia="ＭＳ Ｐ明朝" w:hAnsi="Times New Roman"/>
          <w:sz w:val="22"/>
          <w:szCs w:val="22"/>
        </w:rPr>
        <w:pPrChange w:id="220" w:author="Naoki" w:date="2014-07-12T00:50:00Z">
          <w:pPr>
            <w:pStyle w:val="ListParagraph"/>
            <w:numPr>
              <w:numId w:val="13"/>
            </w:numPr>
            <w:ind w:left="1200" w:hanging="480"/>
          </w:pPr>
        </w:pPrChange>
      </w:pPr>
      <w:r w:rsidRPr="002A1F8C">
        <w:rPr>
          <w:rFonts w:ascii="Times New Roman" w:eastAsia="ＭＳ Ｐ明朝" w:hAnsi="Times New Roman" w:hint="eastAsia"/>
          <w:sz w:val="22"/>
          <w:szCs w:val="22"/>
        </w:rPr>
        <w:t>第</w:t>
      </w:r>
      <w:r w:rsidRPr="002A1F8C">
        <w:rPr>
          <w:rFonts w:ascii="Times New Roman" w:eastAsia="ＭＳ Ｐ明朝" w:hAnsi="Times New Roman" w:hint="eastAsia"/>
          <w:sz w:val="22"/>
          <w:szCs w:val="22"/>
        </w:rPr>
        <w:t>14</w:t>
      </w:r>
      <w:r w:rsidRPr="002A1F8C">
        <w:rPr>
          <w:rFonts w:ascii="Times New Roman" w:eastAsia="ＭＳ Ｐ明朝" w:hAnsi="Times New Roman" w:hint="eastAsia"/>
          <w:sz w:val="22"/>
          <w:szCs w:val="22"/>
        </w:rPr>
        <w:t>条の禁止行為を行なったとき、</w:t>
      </w:r>
      <w:ins w:id="221" w:author="Naoki" w:date="2014-07-12T00:27:00Z">
        <w:r w:rsidR="009E77B7">
          <w:rPr>
            <w:rFonts w:ascii="Times New Roman" w:eastAsia="ＭＳ Ｐ明朝" w:hAnsi="Times New Roman" w:hint="eastAsia"/>
            <w:sz w:val="22"/>
            <w:szCs w:val="22"/>
          </w:rPr>
          <w:t>あるいは</w:t>
        </w:r>
      </w:ins>
      <w:r w:rsidRPr="002A1F8C">
        <w:rPr>
          <w:rFonts w:ascii="Times New Roman" w:eastAsia="ＭＳ Ｐ明朝" w:hAnsi="Times New Roman" w:hint="eastAsia"/>
          <w:sz w:val="22"/>
          <w:szCs w:val="22"/>
        </w:rPr>
        <w:t>その他本契約に違反したとき</w:t>
      </w:r>
      <w:r w:rsidR="00C90F7E">
        <w:rPr>
          <w:rFonts w:ascii="Times New Roman" w:eastAsia="ＭＳ Ｐ明朝" w:hAnsi="Times New Roman" w:hint="eastAsia"/>
          <w:sz w:val="22"/>
          <w:szCs w:val="22"/>
          <w:lang w:eastAsia="ja-JP"/>
        </w:rPr>
        <w:t>。</w:t>
      </w:r>
    </w:p>
    <w:p w14:paraId="2C6261DF" w14:textId="41CB8515" w:rsidR="00B74188" w:rsidRPr="002A1F8C" w:rsidRDefault="009E77B7" w:rsidP="00B01DB5">
      <w:pPr>
        <w:pStyle w:val="ListParagraph"/>
        <w:numPr>
          <w:ilvl w:val="0"/>
          <w:numId w:val="13"/>
        </w:numPr>
        <w:ind w:left="652" w:hanging="482"/>
        <w:rPr>
          <w:rFonts w:ascii="Times New Roman" w:eastAsia="ＭＳ Ｐ明朝" w:hAnsi="Times New Roman" w:hint="eastAsia"/>
          <w:sz w:val="22"/>
          <w:szCs w:val="22"/>
        </w:rPr>
        <w:pPrChange w:id="222" w:author="Naoki" w:date="2014-07-12T00:50:00Z">
          <w:pPr>
            <w:pStyle w:val="ListParagraph"/>
            <w:numPr>
              <w:numId w:val="13"/>
            </w:numPr>
            <w:ind w:left="1200" w:hanging="480"/>
          </w:pPr>
        </w:pPrChange>
      </w:pPr>
      <w:ins w:id="223" w:author="Naoki" w:date="2014-07-12T00:27:00Z">
        <w:r>
          <w:rPr>
            <w:rFonts w:ascii="Times New Roman" w:eastAsia="ＭＳ Ｐ明朝" w:hAnsi="Times New Roman" w:hint="eastAsia"/>
            <w:sz w:val="22"/>
            <w:szCs w:val="22"/>
          </w:rPr>
          <w:t>本契約時における</w:t>
        </w:r>
      </w:ins>
      <w:r w:rsidR="00B74188" w:rsidRPr="002A1F8C">
        <w:rPr>
          <w:rFonts w:ascii="Times New Roman" w:eastAsia="ＭＳ Ｐ明朝" w:hAnsi="Times New Roman" w:hint="eastAsia"/>
          <w:sz w:val="22"/>
          <w:szCs w:val="22"/>
        </w:rPr>
        <w:t>甲</w:t>
      </w:r>
      <w:ins w:id="224" w:author="Naoki" w:date="2014-07-12T00:27:00Z">
        <w:r>
          <w:rPr>
            <w:rFonts w:ascii="Times New Roman" w:eastAsia="ＭＳ Ｐ明朝" w:hAnsi="Times New Roman" w:hint="eastAsia"/>
            <w:sz w:val="22"/>
            <w:szCs w:val="22"/>
          </w:rPr>
          <w:t>の契約主体</w:t>
        </w:r>
      </w:ins>
      <w:r w:rsidR="00B74188" w:rsidRPr="002A1F8C">
        <w:rPr>
          <w:rFonts w:ascii="Times New Roman" w:eastAsia="ＭＳ Ｐ明朝" w:hAnsi="Times New Roman" w:hint="eastAsia"/>
          <w:sz w:val="22"/>
          <w:szCs w:val="22"/>
        </w:rPr>
        <w:t>としての地位が失われたとき、</w:t>
      </w:r>
      <w:ins w:id="225" w:author="Naoki" w:date="2014-07-12T00:56:00Z">
        <w:r w:rsidR="00AE5DA6">
          <w:rPr>
            <w:rFonts w:ascii="Times New Roman" w:eastAsia="ＭＳ Ｐ明朝" w:hAnsi="Times New Roman" w:hint="eastAsia"/>
            <w:sz w:val="22"/>
            <w:szCs w:val="22"/>
          </w:rPr>
          <w:t>また</w:t>
        </w:r>
      </w:ins>
      <w:del w:id="226" w:author="Naoki" w:date="2014-07-12T00:56:00Z">
        <w:r w:rsidR="00B74188" w:rsidRPr="002A1F8C" w:rsidDel="00AE5DA6">
          <w:rPr>
            <w:rFonts w:ascii="Times New Roman" w:eastAsia="ＭＳ Ｐ明朝" w:hAnsi="Times New Roman" w:hint="eastAsia"/>
            <w:sz w:val="22"/>
            <w:szCs w:val="22"/>
          </w:rPr>
          <w:delText>又</w:delText>
        </w:r>
      </w:del>
      <w:r w:rsidR="00B74188" w:rsidRPr="002A1F8C">
        <w:rPr>
          <w:rFonts w:ascii="Times New Roman" w:eastAsia="ＭＳ Ｐ明朝" w:hAnsi="Times New Roman" w:hint="eastAsia"/>
          <w:sz w:val="22"/>
          <w:szCs w:val="22"/>
        </w:rPr>
        <w:t>は不明となったとき</w:t>
      </w:r>
      <w:r w:rsidR="00C90F7E" w:rsidRPr="002A1F8C">
        <w:rPr>
          <w:rFonts w:ascii="Times New Roman" w:eastAsia="ＭＳ Ｐ明朝" w:hAnsi="Times New Roman" w:hint="eastAsia"/>
          <w:sz w:val="22"/>
          <w:szCs w:val="22"/>
          <w:lang w:eastAsia="ja-JP"/>
        </w:rPr>
        <w:t>。</w:t>
      </w:r>
    </w:p>
    <w:p w14:paraId="55517E1A" w14:textId="77777777" w:rsidR="00B74188" w:rsidRPr="00411F8D" w:rsidRDefault="00B74188" w:rsidP="00B74188">
      <w:pPr>
        <w:rPr>
          <w:rFonts w:ascii="Times New Roman" w:eastAsia="ＭＳ Ｐ明朝" w:hAnsi="Times New Roman"/>
          <w:sz w:val="22"/>
          <w:szCs w:val="22"/>
        </w:rPr>
      </w:pPr>
    </w:p>
    <w:p w14:paraId="325FA056" w14:textId="19381FE9"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16</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条項の無効</w:t>
      </w:r>
      <w:del w:id="227" w:author="Naoki" w:date="2014-07-12T00:27:00Z">
        <w:r w:rsidRPr="00411F8D" w:rsidDel="009E77B7">
          <w:rPr>
            <w:rFonts w:ascii="Times New Roman" w:eastAsia="ＭＳ Ｐ明朝" w:hAnsi="Times New Roman" w:hint="eastAsia"/>
            <w:sz w:val="22"/>
            <w:szCs w:val="22"/>
          </w:rPr>
          <w:delText>について</w:delText>
        </w:r>
      </w:del>
      <w:r w:rsidR="00F90EF3">
        <w:rPr>
          <w:rFonts w:ascii="Times New Roman" w:eastAsia="ＭＳ Ｐ明朝" w:hAnsi="Times New Roman" w:hint="eastAsia"/>
          <w:sz w:val="22"/>
          <w:szCs w:val="22"/>
        </w:rPr>
        <w:t>）</w:t>
      </w:r>
    </w:p>
    <w:p w14:paraId="1996C482" w14:textId="42B38D19" w:rsidR="00B74188" w:rsidRPr="00411F8D" w:rsidRDefault="00C90F7E" w:rsidP="00B01DB5">
      <w:pPr>
        <w:ind w:left="170"/>
        <w:rPr>
          <w:rFonts w:ascii="Times New Roman" w:eastAsia="ＭＳ Ｐ明朝" w:hAnsi="Times New Roman" w:hint="eastAsia"/>
          <w:sz w:val="22"/>
          <w:szCs w:val="22"/>
        </w:rPr>
        <w:pPrChange w:id="228" w:author="Naoki" w:date="2014-07-12T00:50: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万が一、裁判所によって本契約の各条項が無効、違法</w:t>
      </w:r>
      <w:ins w:id="229" w:author="Naoki" w:date="2014-07-12T00:56:00Z">
        <w:r w:rsidR="00AE5DA6">
          <w:rPr>
            <w:rFonts w:ascii="Times New Roman" w:eastAsia="ＭＳ Ｐ明朝" w:hAnsi="Times New Roman" w:hint="eastAsia"/>
            <w:sz w:val="22"/>
            <w:szCs w:val="22"/>
          </w:rPr>
          <w:t>、</w:t>
        </w:r>
      </w:ins>
      <w:del w:id="230" w:author="Naoki" w:date="2014-07-12T00:57:00Z">
        <w:r w:rsidR="00B74188" w:rsidRPr="00411F8D" w:rsidDel="00AE5DA6">
          <w:rPr>
            <w:rFonts w:ascii="Times New Roman" w:eastAsia="ＭＳ Ｐ明朝" w:hAnsi="Times New Roman" w:hint="eastAsia"/>
            <w:sz w:val="22"/>
            <w:szCs w:val="22"/>
          </w:rPr>
          <w:delText>または</w:delText>
        </w:r>
      </w:del>
      <w:r w:rsidR="00B74188" w:rsidRPr="00411F8D">
        <w:rPr>
          <w:rFonts w:ascii="Times New Roman" w:eastAsia="ＭＳ Ｐ明朝" w:hAnsi="Times New Roman" w:hint="eastAsia"/>
          <w:sz w:val="22"/>
          <w:szCs w:val="22"/>
        </w:rPr>
        <w:t>適用不能と判断された場合においても、当該条項を除く他の条項の有効性、合法性</w:t>
      </w:r>
      <w:del w:id="231" w:author="Naoki" w:date="2014-07-12T00:28:00Z">
        <w:r w:rsidR="00B74188" w:rsidRPr="00411F8D" w:rsidDel="009E77B7">
          <w:rPr>
            <w:rFonts w:ascii="Times New Roman" w:eastAsia="ＭＳ Ｐ明朝" w:hAnsi="Times New Roman" w:hint="eastAsia"/>
            <w:sz w:val="22"/>
            <w:szCs w:val="22"/>
          </w:rPr>
          <w:delText>、</w:delText>
        </w:r>
      </w:del>
      <w:r w:rsidR="00B74188" w:rsidRPr="00411F8D">
        <w:rPr>
          <w:rFonts w:ascii="Times New Roman" w:eastAsia="ＭＳ Ｐ明朝" w:hAnsi="Times New Roman" w:hint="eastAsia"/>
          <w:sz w:val="22"/>
          <w:szCs w:val="22"/>
        </w:rPr>
        <w:t>および適用可能性には、なんらの影響や支障が生じるものではない。</w:t>
      </w:r>
    </w:p>
    <w:p w14:paraId="47FD6AB8" w14:textId="77777777" w:rsidR="00B74188" w:rsidRPr="00411F8D" w:rsidRDefault="00B74188" w:rsidP="00B74188">
      <w:pPr>
        <w:rPr>
          <w:rFonts w:ascii="Times New Roman" w:eastAsia="ＭＳ Ｐ明朝" w:hAnsi="Times New Roman"/>
          <w:sz w:val="22"/>
          <w:szCs w:val="22"/>
        </w:rPr>
      </w:pPr>
    </w:p>
    <w:p w14:paraId="5FF3F739" w14:textId="192CEB77"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17</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機密保持</w:t>
      </w:r>
      <w:r w:rsidR="00F90EF3">
        <w:rPr>
          <w:rFonts w:ascii="Times New Roman" w:eastAsia="ＭＳ Ｐ明朝" w:hAnsi="Times New Roman" w:hint="eastAsia"/>
          <w:sz w:val="22"/>
          <w:szCs w:val="22"/>
        </w:rPr>
        <w:t>）</w:t>
      </w:r>
    </w:p>
    <w:p w14:paraId="2D603281" w14:textId="300517E9" w:rsidR="00B74188" w:rsidRPr="00411F8D" w:rsidRDefault="00140952" w:rsidP="00B01DB5">
      <w:pPr>
        <w:ind w:left="170"/>
        <w:rPr>
          <w:rFonts w:ascii="Times New Roman" w:eastAsia="ＭＳ Ｐ明朝" w:hAnsi="Times New Roman" w:hint="eastAsia"/>
          <w:sz w:val="22"/>
          <w:szCs w:val="22"/>
        </w:rPr>
        <w:pPrChange w:id="232" w:author="Naoki" w:date="2014-07-12T00:51:00Z">
          <w:pPr>
            <w:ind w:left="720"/>
          </w:pPr>
        </w:pPrChange>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甲および乙は、本</w:t>
      </w:r>
      <w:del w:id="233" w:author="Naoki" w:date="2014-07-12T00:28:00Z">
        <w:r w:rsidR="00B74188" w:rsidRPr="00411F8D" w:rsidDel="009E77B7">
          <w:rPr>
            <w:rFonts w:ascii="Times New Roman" w:eastAsia="ＭＳ Ｐ明朝" w:hAnsi="Times New Roman" w:hint="eastAsia"/>
            <w:sz w:val="22"/>
            <w:szCs w:val="22"/>
          </w:rPr>
          <w:delText>基本</w:delText>
        </w:r>
      </w:del>
      <w:r w:rsidR="00B74188" w:rsidRPr="00411F8D">
        <w:rPr>
          <w:rFonts w:ascii="Times New Roman" w:eastAsia="ＭＳ Ｐ明朝" w:hAnsi="Times New Roman" w:hint="eastAsia"/>
          <w:sz w:val="22"/>
          <w:szCs w:val="22"/>
        </w:rPr>
        <w:t>契約または</w:t>
      </w:r>
      <w:ins w:id="234" w:author="Naoki" w:date="2014-07-12T00:28:00Z">
        <w:r w:rsidR="009E77B7">
          <w:rPr>
            <w:rFonts w:ascii="Times New Roman" w:eastAsia="ＭＳ Ｐ明朝" w:hAnsi="Times New Roman" w:hint="eastAsia"/>
            <w:sz w:val="22"/>
            <w:szCs w:val="22"/>
          </w:rPr>
          <w:t>その他の</w:t>
        </w:r>
      </w:ins>
      <w:r w:rsidR="00B74188" w:rsidRPr="00411F8D">
        <w:rPr>
          <w:rFonts w:ascii="Times New Roman" w:eastAsia="ＭＳ Ｐ明朝" w:hAnsi="Times New Roman" w:hint="eastAsia"/>
          <w:sz w:val="22"/>
          <w:szCs w:val="22"/>
        </w:rPr>
        <w:t>個別契約に関連して知り得た相手方</w:t>
      </w:r>
      <w:ins w:id="235" w:author="Naoki" w:date="2014-07-12T00:58:00Z">
        <w:r w:rsidR="00AE5DA6">
          <w:rPr>
            <w:rFonts w:ascii="Times New Roman" w:eastAsia="ＭＳ Ｐ明朝" w:hAnsi="Times New Roman" w:hint="eastAsia"/>
            <w:sz w:val="22"/>
            <w:szCs w:val="22"/>
          </w:rPr>
          <w:t>、</w:t>
        </w:r>
      </w:ins>
      <w:r w:rsidR="00B74188" w:rsidRPr="00411F8D">
        <w:rPr>
          <w:rFonts w:ascii="Times New Roman" w:eastAsia="ＭＳ Ｐ明朝" w:hAnsi="Times New Roman" w:hint="eastAsia"/>
          <w:sz w:val="22"/>
          <w:szCs w:val="22"/>
        </w:rPr>
        <w:t>または相手方の顧客の技術上、販売上その他業務上の機密を、本</w:t>
      </w:r>
      <w:del w:id="236" w:author="Naoki" w:date="2014-07-12T00:28:00Z">
        <w:r w:rsidR="00B74188" w:rsidRPr="00411F8D" w:rsidDel="009E77B7">
          <w:rPr>
            <w:rFonts w:ascii="Times New Roman" w:eastAsia="ＭＳ Ｐ明朝" w:hAnsi="Times New Roman" w:hint="eastAsia"/>
            <w:sz w:val="22"/>
            <w:szCs w:val="22"/>
          </w:rPr>
          <w:delText>基本</w:delText>
        </w:r>
      </w:del>
      <w:r w:rsidR="00B74188" w:rsidRPr="00411F8D">
        <w:rPr>
          <w:rFonts w:ascii="Times New Roman" w:eastAsia="ＭＳ Ｐ明朝" w:hAnsi="Times New Roman" w:hint="eastAsia"/>
          <w:sz w:val="22"/>
          <w:szCs w:val="22"/>
        </w:rPr>
        <w:t>契約の存続期間中はもとより本</w:t>
      </w:r>
      <w:del w:id="237" w:author="Naoki" w:date="2014-07-12T00:28:00Z">
        <w:r w:rsidR="00B74188" w:rsidRPr="00411F8D" w:rsidDel="006E4890">
          <w:rPr>
            <w:rFonts w:ascii="Times New Roman" w:eastAsia="ＭＳ Ｐ明朝" w:hAnsi="Times New Roman" w:hint="eastAsia"/>
            <w:sz w:val="22"/>
            <w:szCs w:val="22"/>
          </w:rPr>
          <w:delText>基本</w:delText>
        </w:r>
      </w:del>
      <w:r w:rsidR="00B74188" w:rsidRPr="00411F8D">
        <w:rPr>
          <w:rFonts w:ascii="Times New Roman" w:eastAsia="ＭＳ Ｐ明朝" w:hAnsi="Times New Roman" w:hint="eastAsia"/>
          <w:sz w:val="22"/>
          <w:szCs w:val="22"/>
        </w:rPr>
        <w:t>契約終了後</w:t>
      </w:r>
      <w:ins w:id="238" w:author="Naoki" w:date="2014-07-12T00:29:00Z">
        <w:r w:rsidR="006E4890">
          <w:rPr>
            <w:rFonts w:ascii="Times New Roman" w:eastAsia="ＭＳ Ｐ明朝" w:hAnsi="Times New Roman" w:hint="eastAsia"/>
            <w:sz w:val="22"/>
            <w:szCs w:val="22"/>
          </w:rPr>
          <w:t>にも、</w:t>
        </w:r>
      </w:ins>
      <w:del w:id="239" w:author="Naoki" w:date="2014-07-12T00:28:00Z">
        <w:r w:rsidR="00B74188" w:rsidRPr="00411F8D" w:rsidDel="006E4890">
          <w:rPr>
            <w:rFonts w:ascii="Times New Roman" w:eastAsia="ＭＳ Ｐ明朝" w:hAnsi="Times New Roman" w:hint="eastAsia"/>
            <w:sz w:val="22"/>
            <w:szCs w:val="22"/>
          </w:rPr>
          <w:delText>といえども</w:delText>
        </w:r>
      </w:del>
      <w:r w:rsidR="00B74188" w:rsidRPr="00411F8D">
        <w:rPr>
          <w:rFonts w:ascii="Times New Roman" w:eastAsia="ＭＳ Ｐ明朝" w:hAnsi="Times New Roman" w:hint="eastAsia"/>
          <w:sz w:val="22"/>
          <w:szCs w:val="22"/>
        </w:rPr>
        <w:t>第三者に漏洩してはならない</w:t>
      </w:r>
      <w:del w:id="240" w:author="Naoki" w:date="2014-07-12T00:29:00Z">
        <w:r w:rsidR="00B74188" w:rsidRPr="00411F8D" w:rsidDel="006E4890">
          <w:rPr>
            <w:rFonts w:ascii="Times New Roman" w:eastAsia="ＭＳ Ｐ明朝" w:hAnsi="Times New Roman" w:hint="eastAsia"/>
            <w:sz w:val="22"/>
            <w:szCs w:val="22"/>
          </w:rPr>
          <w:delText>ものとする</w:delText>
        </w:r>
      </w:del>
      <w:r w:rsidR="00B74188" w:rsidRPr="00411F8D">
        <w:rPr>
          <w:rFonts w:ascii="Times New Roman" w:eastAsia="ＭＳ Ｐ明朝" w:hAnsi="Times New Roman" w:hint="eastAsia"/>
          <w:sz w:val="22"/>
          <w:szCs w:val="22"/>
        </w:rPr>
        <w:t>。</w:t>
      </w:r>
    </w:p>
    <w:p w14:paraId="5E7E4ECF" w14:textId="77777777" w:rsidR="00B74188" w:rsidRPr="00411F8D" w:rsidRDefault="00B74188" w:rsidP="00B74188">
      <w:pPr>
        <w:rPr>
          <w:rFonts w:ascii="Times New Roman" w:eastAsia="ＭＳ Ｐ明朝" w:hAnsi="Times New Roman"/>
          <w:sz w:val="22"/>
          <w:szCs w:val="22"/>
        </w:rPr>
      </w:pPr>
    </w:p>
    <w:p w14:paraId="2EA25423" w14:textId="6B51E216"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18</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準拠法</w:t>
      </w:r>
      <w:del w:id="241" w:author="Naoki" w:date="2014-07-12T00:59:00Z">
        <w:r w:rsidRPr="00411F8D" w:rsidDel="00C16AC2">
          <w:rPr>
            <w:rFonts w:ascii="Times New Roman" w:eastAsia="ＭＳ Ｐ明朝" w:hAnsi="Times New Roman" w:hint="eastAsia"/>
            <w:sz w:val="22"/>
            <w:szCs w:val="22"/>
          </w:rPr>
          <w:delText>について</w:delText>
        </w:r>
      </w:del>
      <w:r w:rsidR="00F90EF3">
        <w:rPr>
          <w:rFonts w:ascii="Times New Roman" w:eastAsia="ＭＳ Ｐ明朝" w:hAnsi="Times New Roman" w:hint="eastAsia"/>
          <w:sz w:val="22"/>
          <w:szCs w:val="22"/>
        </w:rPr>
        <w:t>）</w:t>
      </w:r>
    </w:p>
    <w:p w14:paraId="24827CA3" w14:textId="693FBD25" w:rsidR="00B74188" w:rsidRPr="00411F8D" w:rsidRDefault="00B01DB5" w:rsidP="00B01DB5">
      <w:pPr>
        <w:rPr>
          <w:rFonts w:ascii="Times New Roman" w:eastAsia="ＭＳ Ｐ明朝" w:hAnsi="Times New Roman" w:hint="eastAsia"/>
          <w:sz w:val="22"/>
          <w:szCs w:val="22"/>
          <w:lang w:eastAsia="ja-JP"/>
        </w:rPr>
        <w:pPrChange w:id="242" w:author="Naoki" w:date="2014-07-12T00:51:00Z">
          <w:pPr>
            <w:ind w:firstLine="720"/>
          </w:pPr>
        </w:pPrChange>
      </w:pPr>
      <w:ins w:id="243" w:author="Naoki" w:date="2014-07-12T00:51:00Z">
        <w:r>
          <w:rPr>
            <w:rFonts w:ascii="Times New Roman" w:eastAsia="ＭＳ Ｐ明朝" w:hAnsi="Times New Roman" w:hint="eastAsia"/>
            <w:sz w:val="22"/>
            <w:szCs w:val="22"/>
          </w:rPr>
          <w:t xml:space="preserve">　</w:t>
        </w:r>
      </w:ins>
      <w:r w:rsidR="00140952">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本契約に関する準拠法は、日本法とする。</w:t>
      </w:r>
    </w:p>
    <w:p w14:paraId="3CF43C5A" w14:textId="77777777" w:rsidR="00B74188" w:rsidRPr="00411F8D" w:rsidRDefault="00B74188" w:rsidP="00B74188">
      <w:pPr>
        <w:rPr>
          <w:rFonts w:ascii="Times New Roman" w:eastAsia="ＭＳ Ｐ明朝" w:hAnsi="Times New Roman"/>
          <w:sz w:val="22"/>
          <w:szCs w:val="22"/>
        </w:rPr>
      </w:pPr>
    </w:p>
    <w:p w14:paraId="0E95885E" w14:textId="2B9E1544" w:rsidR="00140952"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 xml:space="preserve">19 </w:t>
      </w:r>
      <w:r w:rsidRPr="00411F8D">
        <w:rPr>
          <w:rFonts w:ascii="Times New Roman" w:eastAsia="ＭＳ Ｐ明朝" w:hAnsi="Times New Roman" w:hint="eastAsia"/>
          <w:sz w:val="22"/>
          <w:szCs w:val="22"/>
        </w:rPr>
        <w:t>条</w:t>
      </w:r>
      <w:r w:rsidR="00F90EF3">
        <w:rPr>
          <w:rFonts w:ascii="ＭＳ Ｐ明朝" w:eastAsia="ＭＳ Ｐ明朝" w:hAnsi="ＭＳ Ｐ明朝" w:cs="ＭＳ Ｐ明朝" w:hint="eastAsia"/>
          <w:sz w:val="22"/>
          <w:szCs w:val="22"/>
          <w:lang w:eastAsia="ja-JP"/>
        </w:rPr>
        <w:t xml:space="preserve">　（</w:t>
      </w:r>
      <w:r w:rsidRPr="00411F8D">
        <w:rPr>
          <w:rFonts w:ascii="Times New Roman" w:eastAsia="ＭＳ Ｐ明朝" w:hAnsi="Times New Roman" w:hint="eastAsia"/>
          <w:sz w:val="22"/>
          <w:szCs w:val="22"/>
        </w:rPr>
        <w:t>有効期間</w:t>
      </w:r>
      <w:r w:rsidR="00F90EF3">
        <w:rPr>
          <w:rFonts w:ascii="Times New Roman" w:eastAsia="ＭＳ Ｐ明朝" w:hAnsi="Times New Roman" w:hint="eastAsia"/>
          <w:sz w:val="22"/>
          <w:szCs w:val="22"/>
          <w:lang w:eastAsia="ja-JP"/>
        </w:rPr>
        <w:t>）</w:t>
      </w:r>
    </w:p>
    <w:p w14:paraId="65B4CB74" w14:textId="5C0856BD" w:rsidR="00140952" w:rsidRDefault="00B74188" w:rsidP="00B01DB5">
      <w:pPr>
        <w:pStyle w:val="ListParagraph"/>
        <w:numPr>
          <w:ilvl w:val="0"/>
          <w:numId w:val="14"/>
        </w:numPr>
        <w:ind w:left="652" w:hanging="482"/>
        <w:rPr>
          <w:rFonts w:ascii="Times New Roman" w:eastAsia="ＭＳ Ｐ明朝" w:hAnsi="Times New Roman"/>
          <w:sz w:val="22"/>
          <w:szCs w:val="22"/>
        </w:rPr>
        <w:pPrChange w:id="244" w:author="Naoki" w:date="2014-07-12T00:51:00Z">
          <w:pPr>
            <w:pStyle w:val="ListParagraph"/>
            <w:numPr>
              <w:numId w:val="14"/>
            </w:numPr>
            <w:ind w:left="1200" w:hanging="480"/>
          </w:pPr>
        </w:pPrChange>
      </w:pPr>
      <w:r w:rsidRPr="002A1F8C">
        <w:rPr>
          <w:rFonts w:ascii="Times New Roman" w:eastAsia="ＭＳ Ｐ明朝" w:hAnsi="Times New Roman" w:hint="eastAsia"/>
          <w:sz w:val="22"/>
          <w:szCs w:val="22"/>
        </w:rPr>
        <w:t>本契約の有効期間は、本契約締結の日から委託業務が終了するまで</w:t>
      </w:r>
      <w:ins w:id="245" w:author="Naoki" w:date="2014-07-12T00:29:00Z">
        <w:r w:rsidR="00B61DD8">
          <w:rPr>
            <w:rFonts w:ascii="Times New Roman" w:eastAsia="ＭＳ Ｐ明朝" w:hAnsi="Times New Roman" w:hint="eastAsia"/>
            <w:sz w:val="22"/>
            <w:szCs w:val="22"/>
          </w:rPr>
          <w:t>の間</w:t>
        </w:r>
      </w:ins>
      <w:r w:rsidRPr="002A1F8C">
        <w:rPr>
          <w:rFonts w:ascii="Times New Roman" w:eastAsia="ＭＳ Ｐ明朝" w:hAnsi="Times New Roman" w:hint="eastAsia"/>
          <w:sz w:val="22"/>
          <w:szCs w:val="22"/>
        </w:rPr>
        <w:t>とする</w:t>
      </w:r>
      <w:ins w:id="246" w:author="Naoki" w:date="2014-07-12T00:29:00Z">
        <w:r w:rsidR="00B61DD8">
          <w:rPr>
            <w:rFonts w:ascii="Times New Roman" w:eastAsia="ＭＳ Ｐ明朝" w:hAnsi="Times New Roman" w:hint="eastAsia"/>
            <w:sz w:val="22"/>
            <w:szCs w:val="22"/>
          </w:rPr>
          <w:t>。</w:t>
        </w:r>
      </w:ins>
    </w:p>
    <w:p w14:paraId="1D0CDD70" w14:textId="2CF652F0" w:rsidR="00B74188" w:rsidRPr="002A1F8C" w:rsidRDefault="00B74188" w:rsidP="00B01DB5">
      <w:pPr>
        <w:pStyle w:val="ListParagraph"/>
        <w:numPr>
          <w:ilvl w:val="0"/>
          <w:numId w:val="14"/>
        </w:numPr>
        <w:ind w:left="652" w:hanging="482"/>
        <w:rPr>
          <w:rFonts w:ascii="Times New Roman" w:eastAsia="ＭＳ Ｐ明朝" w:hAnsi="Times New Roman"/>
          <w:sz w:val="22"/>
          <w:szCs w:val="22"/>
        </w:rPr>
        <w:pPrChange w:id="247" w:author="Naoki" w:date="2014-07-12T00:51:00Z">
          <w:pPr>
            <w:pStyle w:val="ListParagraph"/>
            <w:numPr>
              <w:numId w:val="14"/>
            </w:numPr>
            <w:ind w:left="1200" w:hanging="480"/>
          </w:pPr>
        </w:pPrChange>
      </w:pPr>
      <w:r w:rsidRPr="002A1F8C">
        <w:rPr>
          <w:rFonts w:ascii="Times New Roman" w:eastAsia="ＭＳ Ｐ明朝" w:hAnsi="Times New Roman" w:hint="eastAsia"/>
          <w:sz w:val="22"/>
          <w:szCs w:val="22"/>
        </w:rPr>
        <w:t>本契約と関連することを明示した個別契約が本契約の失効時に存続している場合については、前項にかかわらず、本契約が当該個別契約の存続期間</w:t>
      </w:r>
      <w:ins w:id="248" w:author="Naoki" w:date="2014-07-12T00:29:00Z">
        <w:r w:rsidR="00B61DD8">
          <w:rPr>
            <w:rFonts w:ascii="Times New Roman" w:eastAsia="ＭＳ Ｐ明朝" w:hAnsi="Times New Roman" w:hint="eastAsia"/>
            <w:sz w:val="22"/>
            <w:szCs w:val="22"/>
          </w:rPr>
          <w:t>に渡って</w:t>
        </w:r>
      </w:ins>
      <w:del w:id="249" w:author="Naoki" w:date="2014-07-12T00:29:00Z">
        <w:r w:rsidRPr="002A1F8C" w:rsidDel="00B61DD8">
          <w:rPr>
            <w:rFonts w:ascii="Times New Roman" w:eastAsia="ＭＳ Ｐ明朝" w:hAnsi="Times New Roman" w:hint="eastAsia"/>
            <w:sz w:val="22"/>
            <w:szCs w:val="22"/>
          </w:rPr>
          <w:delText>中</w:delText>
        </w:r>
      </w:del>
      <w:r w:rsidRPr="002A1F8C">
        <w:rPr>
          <w:rFonts w:ascii="Times New Roman" w:eastAsia="ＭＳ Ｐ明朝" w:hAnsi="Times New Roman" w:hint="eastAsia"/>
          <w:sz w:val="22"/>
          <w:szCs w:val="22"/>
        </w:rPr>
        <w:t>効力を有するものとする。</w:t>
      </w:r>
      <w:r w:rsidRPr="002A1F8C">
        <w:rPr>
          <w:rFonts w:ascii="Times New Roman" w:eastAsia="ＭＳ Ｐ明朝" w:hAnsi="Times New Roman" w:hint="eastAsia"/>
          <w:sz w:val="22"/>
          <w:szCs w:val="22"/>
        </w:rPr>
        <w:t xml:space="preserve"> </w:t>
      </w:r>
    </w:p>
    <w:p w14:paraId="1197E1CA" w14:textId="77777777" w:rsidR="00B74188" w:rsidRPr="00411F8D" w:rsidRDefault="00B74188" w:rsidP="00B74188">
      <w:pPr>
        <w:rPr>
          <w:rFonts w:ascii="Times New Roman" w:eastAsia="ＭＳ Ｐ明朝" w:hAnsi="Times New Roman"/>
          <w:sz w:val="22"/>
          <w:szCs w:val="22"/>
        </w:rPr>
      </w:pPr>
    </w:p>
    <w:p w14:paraId="0ABDBC88" w14:textId="47AB44B5" w:rsidR="00B74188" w:rsidRPr="00411F8D" w:rsidRDefault="00B74188" w:rsidP="00B74188">
      <w:pPr>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20</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協議および管轄裁判所</w:t>
      </w:r>
      <w:del w:id="250" w:author="Naoki" w:date="2014-07-12T00:59:00Z">
        <w:r w:rsidRPr="00411F8D" w:rsidDel="00C16AC2">
          <w:rPr>
            <w:rFonts w:ascii="Times New Roman" w:eastAsia="ＭＳ Ｐ明朝" w:hAnsi="Times New Roman" w:hint="eastAsia"/>
            <w:sz w:val="22"/>
            <w:szCs w:val="22"/>
          </w:rPr>
          <w:delText>について</w:delText>
        </w:r>
      </w:del>
      <w:r w:rsidR="00F90EF3">
        <w:rPr>
          <w:rFonts w:ascii="Times New Roman" w:eastAsia="ＭＳ Ｐ明朝" w:hAnsi="Times New Roman" w:hint="eastAsia"/>
          <w:sz w:val="22"/>
          <w:szCs w:val="22"/>
          <w:lang w:eastAsia="ja-JP"/>
        </w:rPr>
        <w:t>）</w:t>
      </w:r>
    </w:p>
    <w:p w14:paraId="64292171" w14:textId="54D31B4F" w:rsidR="00140952" w:rsidRPr="002A1F8C" w:rsidRDefault="00B74188" w:rsidP="00B01DB5">
      <w:pPr>
        <w:pStyle w:val="ListParagraph"/>
        <w:numPr>
          <w:ilvl w:val="0"/>
          <w:numId w:val="15"/>
        </w:numPr>
        <w:ind w:left="652" w:hanging="482"/>
        <w:rPr>
          <w:rFonts w:ascii="Times New Roman" w:eastAsia="ＭＳ Ｐ明朝" w:hAnsi="Times New Roman" w:hint="eastAsia"/>
          <w:sz w:val="22"/>
          <w:szCs w:val="22"/>
        </w:rPr>
        <w:pPrChange w:id="251" w:author="Naoki" w:date="2014-07-12T00:52:00Z">
          <w:pPr>
            <w:pStyle w:val="ListParagraph"/>
            <w:numPr>
              <w:numId w:val="15"/>
            </w:numPr>
            <w:ind w:left="1200" w:hanging="480"/>
          </w:pPr>
        </w:pPrChange>
      </w:pPr>
      <w:r w:rsidRPr="002A1F8C">
        <w:rPr>
          <w:rFonts w:ascii="Times New Roman" w:eastAsia="ＭＳ Ｐ明朝" w:hAnsi="Times New Roman" w:hint="eastAsia"/>
          <w:sz w:val="22"/>
          <w:szCs w:val="22"/>
        </w:rPr>
        <w:t>本契約に定めのない事項</w:t>
      </w:r>
      <w:del w:id="252" w:author="Naoki" w:date="2014-07-12T00:30:00Z">
        <w:r w:rsidRPr="002A1F8C" w:rsidDel="0071710B">
          <w:rPr>
            <w:rFonts w:ascii="Times New Roman" w:eastAsia="ＭＳ Ｐ明朝" w:hAnsi="Times New Roman" w:hint="eastAsia"/>
            <w:sz w:val="22"/>
            <w:szCs w:val="22"/>
          </w:rPr>
          <w:delText>および利用契約</w:delText>
        </w:r>
      </w:del>
      <w:r w:rsidRPr="002A1F8C">
        <w:rPr>
          <w:rFonts w:ascii="Times New Roman" w:eastAsia="ＭＳ Ｐ明朝" w:hAnsi="Times New Roman" w:hint="eastAsia"/>
          <w:sz w:val="22"/>
          <w:szCs w:val="22"/>
        </w:rPr>
        <w:t>に関して甲と乙との間で問題</w:t>
      </w:r>
      <w:ins w:id="253" w:author="Naoki" w:date="2014-07-12T00:56:00Z">
        <w:r w:rsidR="00AE5DA6">
          <w:rPr>
            <w:rFonts w:ascii="Times New Roman" w:eastAsia="ＭＳ Ｐ明朝" w:hAnsi="Times New Roman" w:hint="eastAsia"/>
            <w:sz w:val="22"/>
            <w:szCs w:val="22"/>
          </w:rPr>
          <w:t>および</w:t>
        </w:r>
      </w:ins>
      <w:del w:id="254" w:author="Naoki" w:date="2014-07-12T00:56:00Z">
        <w:r w:rsidRPr="002A1F8C" w:rsidDel="00AE5DA6">
          <w:rPr>
            <w:rFonts w:ascii="Times New Roman" w:eastAsia="ＭＳ Ｐ明朝" w:hAnsi="Times New Roman" w:hint="eastAsia"/>
            <w:sz w:val="22"/>
            <w:szCs w:val="22"/>
          </w:rPr>
          <w:delText>及び</w:delText>
        </w:r>
      </w:del>
      <w:r w:rsidRPr="002A1F8C">
        <w:rPr>
          <w:rFonts w:ascii="Times New Roman" w:eastAsia="ＭＳ Ｐ明朝" w:hAnsi="Times New Roman" w:hint="eastAsia"/>
          <w:sz w:val="22"/>
          <w:szCs w:val="22"/>
        </w:rPr>
        <w:t>疑義を生じた場合には、法令、商習慣等によるほか甲乙協議の上、信義誠実の原則に基づき円満に解決を</w:t>
      </w:r>
      <w:ins w:id="255" w:author="Naoki" w:date="2014-07-12T00:30:00Z">
        <w:r w:rsidR="0071710B">
          <w:rPr>
            <w:rFonts w:ascii="Times New Roman" w:eastAsia="ＭＳ Ｐ明朝" w:hAnsi="Times New Roman" w:hint="eastAsia"/>
            <w:sz w:val="22"/>
            <w:szCs w:val="22"/>
          </w:rPr>
          <w:t>図る</w:t>
        </w:r>
      </w:ins>
      <w:del w:id="256" w:author="Naoki" w:date="2014-07-12T00:30:00Z">
        <w:r w:rsidRPr="002A1F8C" w:rsidDel="0071710B">
          <w:rPr>
            <w:rFonts w:ascii="Times New Roman" w:eastAsia="ＭＳ Ｐ明朝" w:hAnsi="Times New Roman" w:hint="eastAsia"/>
            <w:sz w:val="22"/>
            <w:szCs w:val="22"/>
          </w:rPr>
          <w:delText>する</w:delText>
        </w:r>
      </w:del>
      <w:ins w:id="257" w:author="Naoki" w:date="2014-07-12T00:30:00Z">
        <w:r w:rsidR="0071710B">
          <w:rPr>
            <w:rFonts w:ascii="Times New Roman" w:eastAsia="ＭＳ Ｐ明朝" w:hAnsi="Times New Roman" w:hint="eastAsia"/>
            <w:sz w:val="22"/>
            <w:szCs w:val="22"/>
          </w:rPr>
          <w:t>よう努める</w:t>
        </w:r>
      </w:ins>
      <w:r w:rsidRPr="002A1F8C">
        <w:rPr>
          <w:rFonts w:ascii="Times New Roman" w:eastAsia="ＭＳ Ｐ明朝" w:hAnsi="Times New Roman" w:hint="eastAsia"/>
          <w:sz w:val="22"/>
          <w:szCs w:val="22"/>
        </w:rPr>
        <w:t>ものとする。</w:t>
      </w:r>
    </w:p>
    <w:p w14:paraId="25AA92E1" w14:textId="713CAB20" w:rsidR="00B74188" w:rsidRPr="002A1F8C" w:rsidRDefault="00B74188" w:rsidP="00B01DB5">
      <w:pPr>
        <w:pStyle w:val="ListParagraph"/>
        <w:numPr>
          <w:ilvl w:val="0"/>
          <w:numId w:val="15"/>
        </w:numPr>
        <w:ind w:left="652" w:hanging="482"/>
        <w:rPr>
          <w:rFonts w:ascii="Times New Roman" w:eastAsia="ＭＳ Ｐ明朝" w:hAnsi="Times New Roman" w:hint="eastAsia"/>
          <w:sz w:val="22"/>
          <w:szCs w:val="22"/>
        </w:rPr>
        <w:pPrChange w:id="258" w:author="Naoki" w:date="2014-07-12T00:52:00Z">
          <w:pPr>
            <w:pStyle w:val="ListParagraph"/>
            <w:numPr>
              <w:numId w:val="15"/>
            </w:numPr>
            <w:ind w:left="1200" w:hanging="480"/>
          </w:pPr>
        </w:pPrChange>
      </w:pPr>
      <w:r w:rsidRPr="002A1F8C">
        <w:rPr>
          <w:rFonts w:ascii="Times New Roman" w:eastAsia="ＭＳ Ｐ明朝" w:hAnsi="Times New Roman" w:hint="eastAsia"/>
          <w:sz w:val="22"/>
          <w:szCs w:val="22"/>
        </w:rPr>
        <w:t>本契約に関して訴訟が必要</w:t>
      </w:r>
      <w:ins w:id="259" w:author="Naoki" w:date="2014-07-12T00:31:00Z">
        <w:r w:rsidR="0071710B">
          <w:rPr>
            <w:rFonts w:ascii="Times New Roman" w:eastAsia="ＭＳ Ｐ明朝" w:hAnsi="Times New Roman" w:hint="eastAsia"/>
            <w:sz w:val="22"/>
            <w:szCs w:val="22"/>
          </w:rPr>
          <w:t>となる</w:t>
        </w:r>
      </w:ins>
      <w:del w:id="260" w:author="Naoki" w:date="2014-07-12T00:31:00Z">
        <w:r w:rsidRPr="002A1F8C" w:rsidDel="0071710B">
          <w:rPr>
            <w:rFonts w:ascii="Times New Roman" w:eastAsia="ＭＳ Ｐ明朝" w:hAnsi="Times New Roman" w:hint="eastAsia"/>
            <w:sz w:val="22"/>
            <w:szCs w:val="22"/>
          </w:rPr>
          <w:delText>な</w:delText>
        </w:r>
      </w:del>
      <w:r w:rsidRPr="002A1F8C">
        <w:rPr>
          <w:rFonts w:ascii="Times New Roman" w:eastAsia="ＭＳ Ｐ明朝" w:hAnsi="Times New Roman" w:hint="eastAsia"/>
          <w:sz w:val="22"/>
          <w:szCs w:val="22"/>
        </w:rPr>
        <w:t>場合</w:t>
      </w:r>
      <w:ins w:id="261" w:author="Naoki" w:date="2014-07-12T00:31:00Z">
        <w:r w:rsidR="0071710B">
          <w:rPr>
            <w:rFonts w:ascii="Times New Roman" w:eastAsia="ＭＳ Ｐ明朝" w:hAnsi="Times New Roman" w:hint="eastAsia"/>
            <w:sz w:val="22"/>
            <w:szCs w:val="22"/>
          </w:rPr>
          <w:t>に</w:t>
        </w:r>
      </w:ins>
      <w:r w:rsidRPr="002A1F8C">
        <w:rPr>
          <w:rFonts w:ascii="Times New Roman" w:eastAsia="ＭＳ Ｐ明朝" w:hAnsi="Times New Roman" w:hint="eastAsia"/>
          <w:sz w:val="22"/>
          <w:szCs w:val="22"/>
        </w:rPr>
        <w:t>は、東京地方裁判所を第一審の専属合意管轄裁判所とする。</w:t>
      </w:r>
    </w:p>
    <w:p w14:paraId="1BD18AF2" w14:textId="77777777" w:rsidR="00B74188" w:rsidRPr="00411F8D" w:rsidRDefault="00B74188" w:rsidP="00B74188">
      <w:pPr>
        <w:rPr>
          <w:rFonts w:ascii="Times New Roman" w:eastAsia="ＭＳ Ｐ明朝" w:hAnsi="Times New Roman"/>
          <w:sz w:val="22"/>
          <w:szCs w:val="22"/>
        </w:rPr>
      </w:pPr>
    </w:p>
    <w:p w14:paraId="50CC2B26" w14:textId="77777777" w:rsidR="00B74188" w:rsidRPr="00411F8D" w:rsidRDefault="00B74188" w:rsidP="00B74188">
      <w:pPr>
        <w:rPr>
          <w:rFonts w:ascii="Times New Roman" w:eastAsia="ＭＳ Ｐ明朝" w:hAnsi="Times New Roman"/>
          <w:sz w:val="22"/>
          <w:szCs w:val="22"/>
        </w:rPr>
      </w:pPr>
    </w:p>
    <w:p w14:paraId="43A0245A" w14:textId="32F5F56A" w:rsidR="00B74188" w:rsidRPr="00411F8D" w:rsidRDefault="0060663B" w:rsidP="00B74188">
      <w:pPr>
        <w:rPr>
          <w:rFonts w:ascii="Times New Roman" w:eastAsia="ＭＳ Ｐ明朝" w:hAnsi="Times New Roman" w:hint="eastAsia"/>
          <w:sz w:val="22"/>
          <w:szCs w:val="22"/>
          <w:lang w:eastAsia="ja-JP"/>
        </w:rPr>
      </w:pPr>
      <w:r>
        <w:rPr>
          <w:rFonts w:ascii="Times New Roman" w:eastAsia="ＭＳ Ｐ明朝" w:hAnsi="Times New Roman" w:hint="eastAsia"/>
          <w:sz w:val="22"/>
          <w:szCs w:val="22"/>
        </w:rPr>
        <w:t>以上、</w:t>
      </w:r>
      <w:r w:rsidR="00B74188" w:rsidRPr="00411F8D">
        <w:rPr>
          <w:rFonts w:ascii="Times New Roman" w:eastAsia="ＭＳ Ｐ明朝" w:hAnsi="Times New Roman" w:hint="eastAsia"/>
          <w:sz w:val="22"/>
          <w:szCs w:val="22"/>
        </w:rPr>
        <w:t>本契約の成立を証するため、本書</w:t>
      </w:r>
      <w:r w:rsidR="00B74188" w:rsidRPr="00411F8D">
        <w:rPr>
          <w:rFonts w:ascii="Times New Roman" w:eastAsia="ＭＳ Ｐ明朝" w:hAnsi="Times New Roman" w:hint="eastAsia"/>
          <w:sz w:val="22"/>
          <w:szCs w:val="22"/>
        </w:rPr>
        <w:t>2</w:t>
      </w:r>
      <w:r w:rsidR="00B74188" w:rsidRPr="00411F8D">
        <w:rPr>
          <w:rFonts w:ascii="Times New Roman" w:eastAsia="ＭＳ Ｐ明朝" w:hAnsi="Times New Roman" w:hint="eastAsia"/>
          <w:sz w:val="22"/>
          <w:szCs w:val="22"/>
        </w:rPr>
        <w:t>通を作成し、甲乙各記名押印のうえ、各１通を保有する。</w:t>
      </w:r>
    </w:p>
    <w:p w14:paraId="719F5879" w14:textId="77777777" w:rsidR="00B74188" w:rsidRDefault="00B74188" w:rsidP="00B74188">
      <w:pPr>
        <w:rPr>
          <w:rFonts w:ascii="Times New Roman" w:eastAsia="ＭＳ Ｐ明朝" w:hAnsi="Times New Roman"/>
          <w:sz w:val="22"/>
          <w:szCs w:val="22"/>
        </w:rPr>
      </w:pPr>
    </w:p>
    <w:p w14:paraId="3035A051" w14:textId="77777777" w:rsidR="0060663B" w:rsidRPr="00411F8D" w:rsidRDefault="0060663B" w:rsidP="00B74188">
      <w:pPr>
        <w:rPr>
          <w:rFonts w:ascii="Times New Roman" w:eastAsia="ＭＳ Ｐ明朝" w:hAnsi="Times New Roman"/>
          <w:sz w:val="22"/>
          <w:szCs w:val="22"/>
        </w:rPr>
      </w:pPr>
    </w:p>
    <w:p w14:paraId="09121A9D" w14:textId="77777777" w:rsidR="00B74188" w:rsidRPr="00411F8D" w:rsidRDefault="00B74188" w:rsidP="002A1F8C">
      <w:pPr>
        <w:spacing w:line="276" w:lineRule="auto"/>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平成</w:t>
      </w:r>
      <w:r w:rsidRPr="00411F8D">
        <w:rPr>
          <w:rFonts w:ascii="Times New Roman" w:eastAsia="ＭＳ Ｐ明朝" w:hAnsi="Times New Roman" w:hint="eastAsia"/>
          <w:sz w:val="22"/>
          <w:szCs w:val="22"/>
        </w:rPr>
        <w:t>26</w:t>
      </w:r>
      <w:r w:rsidRPr="00411F8D">
        <w:rPr>
          <w:rFonts w:ascii="Times New Roman" w:eastAsia="ＭＳ Ｐ明朝" w:hAnsi="Times New Roman" w:hint="eastAsia"/>
          <w:sz w:val="22"/>
          <w:szCs w:val="22"/>
        </w:rPr>
        <w:t>年</w:t>
      </w:r>
      <w:r w:rsidRPr="00411F8D">
        <w:rPr>
          <w:rFonts w:ascii="Times New Roman" w:eastAsia="ＭＳ Ｐ明朝" w:hAnsi="Times New Roman" w:hint="eastAsia"/>
          <w:sz w:val="22"/>
          <w:szCs w:val="22"/>
        </w:rPr>
        <w:t>7</w:t>
      </w:r>
      <w:r w:rsidRPr="00411F8D">
        <w:rPr>
          <w:rFonts w:ascii="Times New Roman" w:eastAsia="ＭＳ Ｐ明朝" w:hAnsi="Times New Roman" w:hint="eastAsia"/>
          <w:sz w:val="22"/>
          <w:szCs w:val="22"/>
        </w:rPr>
        <w:t>月</w:t>
      </w:r>
      <w:r w:rsidRPr="00411F8D">
        <w:rPr>
          <w:rFonts w:ascii="Times New Roman" w:eastAsia="ＭＳ Ｐ明朝" w:hAnsi="Times New Roman" w:hint="eastAsia"/>
          <w:sz w:val="22"/>
          <w:szCs w:val="22"/>
        </w:rPr>
        <w:t>13</w:t>
      </w:r>
      <w:r w:rsidRPr="00411F8D">
        <w:rPr>
          <w:rFonts w:ascii="Times New Roman" w:eastAsia="ＭＳ Ｐ明朝" w:hAnsi="Times New Roman" w:hint="eastAsia"/>
          <w:sz w:val="22"/>
          <w:szCs w:val="22"/>
        </w:rPr>
        <w:t>日</w:t>
      </w:r>
    </w:p>
    <w:p w14:paraId="1693A7DE" w14:textId="77777777" w:rsidR="00B74188" w:rsidRPr="00411F8D" w:rsidRDefault="00B74188" w:rsidP="002A1F8C">
      <w:pPr>
        <w:spacing w:line="276" w:lineRule="auto"/>
        <w:rPr>
          <w:rFonts w:ascii="Times New Roman" w:eastAsia="ＭＳ Ｐ明朝" w:hAnsi="Times New Roman"/>
          <w:sz w:val="22"/>
          <w:szCs w:val="22"/>
          <w:lang w:eastAsia="ja-JP"/>
        </w:rPr>
      </w:pPr>
    </w:p>
    <w:p w14:paraId="399BB748" w14:textId="77777777" w:rsidR="00B74188" w:rsidRPr="00411F8D" w:rsidRDefault="00B74188" w:rsidP="002A1F8C">
      <w:pPr>
        <w:spacing w:line="276" w:lineRule="auto"/>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甲：</w:t>
      </w:r>
      <w:r w:rsidRPr="00411F8D">
        <w:rPr>
          <w:rFonts w:ascii="Times New Roman" w:eastAsia="ＭＳ Ｐ明朝" w:hAnsi="Times New Roman" w:hint="eastAsia"/>
          <w:sz w:val="22"/>
          <w:szCs w:val="22"/>
        </w:rPr>
        <w:tab/>
      </w:r>
      <w:r w:rsidRPr="00411F8D">
        <w:rPr>
          <w:rFonts w:ascii="Times New Roman" w:eastAsia="ＭＳ Ｐ明朝" w:hAnsi="Times New Roman" w:hint="eastAsia"/>
          <w:sz w:val="22"/>
          <w:szCs w:val="22"/>
        </w:rPr>
        <w:t>千葉県安房郡鋸南町大六</w:t>
      </w:r>
      <w:r w:rsidRPr="00411F8D">
        <w:rPr>
          <w:rFonts w:ascii="Times New Roman" w:eastAsia="ＭＳ Ｐ明朝" w:hAnsi="Times New Roman" w:hint="eastAsia"/>
          <w:sz w:val="22"/>
          <w:szCs w:val="22"/>
        </w:rPr>
        <w:t>1082-1</w:t>
      </w:r>
    </w:p>
    <w:p w14:paraId="25D31183" w14:textId="77777777" w:rsidR="00B74188" w:rsidRPr="00411F8D" w:rsidRDefault="00B74188" w:rsidP="002A1F8C">
      <w:pPr>
        <w:spacing w:line="276" w:lineRule="auto"/>
        <w:rPr>
          <w:rFonts w:ascii="Times New Roman" w:eastAsia="ＭＳ Ｐ明朝" w:hAnsi="Times New Roman" w:hint="eastAsia"/>
          <w:sz w:val="22"/>
          <w:szCs w:val="22"/>
          <w:lang w:eastAsia="ja-JP"/>
        </w:rPr>
      </w:pPr>
      <w:r w:rsidRPr="00411F8D">
        <w:rPr>
          <w:rFonts w:ascii="Times New Roman" w:eastAsia="ＭＳ Ｐ明朝" w:hAnsi="Times New Roman" w:hint="eastAsia"/>
          <w:sz w:val="22"/>
          <w:szCs w:val="22"/>
        </w:rPr>
        <w:tab/>
        <w:t xml:space="preserve">Cafe &amp; </w:t>
      </w:r>
      <w:r w:rsidRPr="00411F8D">
        <w:rPr>
          <w:rFonts w:ascii="Times New Roman" w:eastAsia="ＭＳ Ｐ明朝" w:hAnsi="Times New Roman" w:hint="eastAsia"/>
          <w:sz w:val="22"/>
          <w:szCs w:val="22"/>
        </w:rPr>
        <w:t>ガラス工房　海遊魚</w:t>
      </w:r>
    </w:p>
    <w:p w14:paraId="2D538597" w14:textId="20D4A931" w:rsidR="00B74188" w:rsidRPr="00411F8D" w:rsidRDefault="00B74188" w:rsidP="002A1F8C">
      <w:pPr>
        <w:spacing w:line="276" w:lineRule="auto"/>
        <w:rPr>
          <w:rFonts w:ascii="Times New Roman" w:eastAsia="ＭＳ Ｐ明朝" w:hAnsi="Times New Roman"/>
          <w:sz w:val="22"/>
          <w:szCs w:val="22"/>
        </w:rPr>
      </w:pPr>
      <w:r w:rsidRPr="00411F8D">
        <w:rPr>
          <w:rFonts w:ascii="Times New Roman" w:eastAsia="ＭＳ Ｐ明朝" w:hAnsi="Times New Roman"/>
          <w:sz w:val="22"/>
          <w:szCs w:val="22"/>
        </w:rPr>
        <w:tab/>
      </w:r>
      <w:r w:rsidRPr="00411F8D">
        <w:rPr>
          <w:rFonts w:ascii="Times New Roman" w:eastAsia="ＭＳ Ｐ明朝" w:hAnsi="Times New Roman" w:hint="eastAsia"/>
          <w:sz w:val="22"/>
          <w:szCs w:val="22"/>
        </w:rPr>
        <w:t>東　愛乃</w:t>
      </w:r>
      <w:r w:rsidR="0060663B">
        <w:rPr>
          <w:rFonts w:ascii="Times New Roman" w:eastAsia="ＭＳ Ｐ明朝" w:hAnsi="Times New Roman"/>
          <w:sz w:val="22"/>
          <w:szCs w:val="22"/>
        </w:rPr>
        <w:tab/>
      </w:r>
      <w:r w:rsidR="0060663B">
        <w:rPr>
          <w:rFonts w:ascii="Times New Roman" w:eastAsia="ＭＳ Ｐ明朝" w:hAnsi="Times New Roman"/>
          <w:sz w:val="22"/>
          <w:szCs w:val="22"/>
        </w:rPr>
        <w:tab/>
      </w:r>
      <w:r w:rsidR="0060663B">
        <w:rPr>
          <w:rFonts w:ascii="Times New Roman" w:eastAsia="ＭＳ Ｐ明朝" w:hAnsi="Times New Roman"/>
          <w:sz w:val="22"/>
          <w:szCs w:val="22"/>
        </w:rPr>
        <w:tab/>
      </w:r>
      <w:r w:rsidRPr="00411F8D">
        <w:rPr>
          <w:rFonts w:ascii="Times New Roman" w:eastAsia="ＭＳ Ｐ明朝" w:hAnsi="Times New Roman" w:hint="eastAsia"/>
          <w:sz w:val="22"/>
          <w:szCs w:val="22"/>
        </w:rPr>
        <w:t>㊞</w:t>
      </w:r>
    </w:p>
    <w:p w14:paraId="7838B1C4" w14:textId="77777777" w:rsidR="00B74188" w:rsidRPr="00411F8D" w:rsidRDefault="00B74188" w:rsidP="002A1F8C">
      <w:pPr>
        <w:spacing w:line="276" w:lineRule="auto"/>
        <w:rPr>
          <w:rFonts w:ascii="Times New Roman" w:eastAsia="ＭＳ Ｐ明朝" w:hAnsi="Times New Roman"/>
          <w:sz w:val="22"/>
          <w:szCs w:val="22"/>
        </w:rPr>
      </w:pPr>
    </w:p>
    <w:p w14:paraId="3208AA15" w14:textId="77777777" w:rsidR="00B74188" w:rsidRPr="00411F8D" w:rsidRDefault="00B74188" w:rsidP="002A1F8C">
      <w:pPr>
        <w:spacing w:line="276" w:lineRule="auto"/>
        <w:rPr>
          <w:rFonts w:ascii="Times New Roman" w:eastAsia="ＭＳ Ｐ明朝" w:hAnsi="Times New Roman" w:hint="eastAsia"/>
          <w:sz w:val="22"/>
          <w:szCs w:val="22"/>
        </w:rPr>
      </w:pPr>
      <w:r w:rsidRPr="00411F8D">
        <w:rPr>
          <w:rFonts w:ascii="Times New Roman" w:eastAsia="ＭＳ Ｐ明朝" w:hAnsi="Times New Roman" w:hint="eastAsia"/>
          <w:sz w:val="22"/>
          <w:szCs w:val="22"/>
        </w:rPr>
        <w:t>乙：</w:t>
      </w:r>
      <w:r w:rsidRPr="00411F8D">
        <w:rPr>
          <w:rFonts w:ascii="Times New Roman" w:eastAsia="ＭＳ Ｐ明朝" w:hAnsi="Times New Roman" w:hint="eastAsia"/>
          <w:sz w:val="22"/>
          <w:szCs w:val="22"/>
        </w:rPr>
        <w:tab/>
      </w:r>
      <w:r w:rsidRPr="00411F8D">
        <w:rPr>
          <w:rFonts w:ascii="Times New Roman" w:eastAsia="ＭＳ Ｐ明朝" w:hAnsi="Times New Roman" w:hint="eastAsia"/>
          <w:sz w:val="22"/>
          <w:szCs w:val="22"/>
        </w:rPr>
        <w:t>千葉県鴨川市松尾寺</w:t>
      </w:r>
      <w:r w:rsidRPr="00411F8D">
        <w:rPr>
          <w:rFonts w:ascii="Times New Roman" w:eastAsia="ＭＳ Ｐ明朝" w:hAnsi="Times New Roman" w:hint="eastAsia"/>
          <w:sz w:val="22"/>
          <w:szCs w:val="22"/>
        </w:rPr>
        <w:t>423</w:t>
      </w:r>
    </w:p>
    <w:p w14:paraId="1171C777" w14:textId="77777777" w:rsidR="00B74188" w:rsidRPr="00411F8D" w:rsidRDefault="00B74188" w:rsidP="002A1F8C">
      <w:pPr>
        <w:spacing w:line="276" w:lineRule="auto"/>
        <w:ind w:firstLine="720"/>
        <w:rPr>
          <w:rFonts w:ascii="Times New Roman" w:eastAsia="ＭＳ Ｐ明朝" w:hAnsi="Times New Roman"/>
          <w:sz w:val="22"/>
          <w:szCs w:val="22"/>
        </w:rPr>
      </w:pPr>
      <w:r w:rsidRPr="00411F8D">
        <w:rPr>
          <w:rFonts w:ascii="Times New Roman" w:eastAsia="ＭＳ Ｐ明朝" w:hAnsi="Times New Roman"/>
          <w:sz w:val="22"/>
          <w:szCs w:val="22"/>
        </w:rPr>
        <w:t>Creative Office OUR*IRO</w:t>
      </w:r>
    </w:p>
    <w:p w14:paraId="54FDDFEB" w14:textId="77777777" w:rsidR="00B74188" w:rsidRPr="00411F8D" w:rsidRDefault="00B74188" w:rsidP="002A1F8C">
      <w:pPr>
        <w:spacing w:line="276" w:lineRule="auto"/>
        <w:ind w:firstLine="720"/>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利根川　直紀クリストファー</w:t>
      </w:r>
      <w:r w:rsidRPr="00411F8D">
        <w:rPr>
          <w:rFonts w:ascii="Times New Roman" w:eastAsia="ＭＳ Ｐ明朝" w:hAnsi="Times New Roman"/>
          <w:sz w:val="22"/>
          <w:szCs w:val="22"/>
        </w:rPr>
        <w:tab/>
      </w:r>
      <w:r w:rsidRPr="00411F8D">
        <w:rPr>
          <w:rFonts w:ascii="Times New Roman" w:eastAsia="ＭＳ Ｐ明朝" w:hAnsi="Times New Roman" w:hint="eastAsia"/>
          <w:sz w:val="22"/>
          <w:szCs w:val="22"/>
        </w:rPr>
        <w:t>㊞</w:t>
      </w:r>
    </w:p>
    <w:p w14:paraId="604DD72F" w14:textId="77777777" w:rsidR="002D1534" w:rsidRPr="00411F8D" w:rsidRDefault="002D1534">
      <w:pPr>
        <w:rPr>
          <w:rFonts w:ascii="Times New Roman" w:eastAsia="ＭＳ Ｐ明朝" w:hAnsi="Times New Roman"/>
          <w:sz w:val="22"/>
          <w:szCs w:val="22"/>
        </w:rPr>
      </w:pPr>
    </w:p>
    <w:sectPr w:rsidR="002D1534" w:rsidRPr="00411F8D" w:rsidSect="009E544F">
      <w:footerReference w:type="even" r:id="rId10"/>
      <w:footerReference w:type="default" r:id="rId11"/>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8" w:author="Naoki" w:date="2014-07-12T00:16:00Z" w:initials="N">
    <w:p w14:paraId="72D15A46" w14:textId="74B61A51" w:rsidR="00AE5DA6" w:rsidRDefault="00AE5DA6">
      <w:pPr>
        <w:pStyle w:val="CommentText"/>
        <w:rPr>
          <w:rFonts w:hint="eastAsia"/>
          <w:lang w:eastAsia="ja-JP"/>
        </w:rPr>
      </w:pPr>
      <w:r>
        <w:rPr>
          <w:rStyle w:val="CommentReference"/>
        </w:rPr>
        <w:annotationRef/>
      </w:r>
      <w:r>
        <w:rPr>
          <w:rFonts w:hint="eastAsia"/>
          <w:lang w:eastAsia="ja-JP"/>
        </w:rPr>
        <w:t>これの必要性がわからないのだけれど、なぜ記載する？</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3F26D" w14:textId="77777777" w:rsidR="00AE5DA6" w:rsidRDefault="00AE5DA6" w:rsidP="002F6B4F">
      <w:r>
        <w:separator/>
      </w:r>
    </w:p>
  </w:endnote>
  <w:endnote w:type="continuationSeparator" w:id="0">
    <w:p w14:paraId="3BE1232D" w14:textId="77777777" w:rsidR="00AE5DA6" w:rsidRDefault="00AE5DA6" w:rsidP="002F6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Ｐ明朝">
    <w:altName w:val="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9A7E4" w14:textId="77777777" w:rsidR="00AE5DA6" w:rsidRDefault="00AE5DA6" w:rsidP="000422AF">
    <w:pPr>
      <w:pStyle w:val="Footer"/>
      <w:framePr w:wrap="around" w:vAnchor="text" w:hAnchor="margin" w:xAlign="center" w:y="1"/>
      <w:rPr>
        <w:ins w:id="262" w:author="Naoki" w:date="2014-07-12T00:34:00Z"/>
        <w:rStyle w:val="PageNumber"/>
      </w:rPr>
    </w:pPr>
    <w:ins w:id="263" w:author="Naoki" w:date="2014-07-12T00:34:00Z">
      <w:r>
        <w:rPr>
          <w:rStyle w:val="PageNumber"/>
        </w:rPr>
        <w:fldChar w:fldCharType="begin"/>
      </w:r>
      <w:r>
        <w:rPr>
          <w:rStyle w:val="PageNumber"/>
        </w:rPr>
        <w:instrText xml:space="preserve">PAGE  </w:instrText>
      </w:r>
      <w:r>
        <w:rPr>
          <w:rStyle w:val="PageNumber"/>
        </w:rPr>
        <w:fldChar w:fldCharType="end"/>
      </w:r>
    </w:ins>
  </w:p>
  <w:p w14:paraId="387CF542" w14:textId="77777777" w:rsidR="00AE5DA6" w:rsidRDefault="00AE5D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C5FA2" w14:textId="77777777" w:rsidR="00AE5DA6" w:rsidRPr="005A0BE1" w:rsidRDefault="00AE5DA6" w:rsidP="000422AF">
    <w:pPr>
      <w:pStyle w:val="Footer"/>
      <w:framePr w:wrap="around" w:vAnchor="text" w:hAnchor="margin" w:xAlign="center" w:y="1"/>
      <w:rPr>
        <w:ins w:id="264" w:author="Naoki" w:date="2014-07-12T00:34:00Z"/>
        <w:rStyle w:val="PageNumber"/>
        <w:rFonts w:ascii="Times New Roman" w:hAnsi="Times New Roman" w:cs="Times New Roman"/>
        <w:sz w:val="20"/>
        <w:szCs w:val="20"/>
        <w:rPrChange w:id="265" w:author="Naoki" w:date="2014-07-12T00:36:00Z">
          <w:rPr>
            <w:ins w:id="266" w:author="Naoki" w:date="2014-07-12T00:34:00Z"/>
            <w:rStyle w:val="PageNumber"/>
          </w:rPr>
        </w:rPrChange>
      </w:rPr>
    </w:pPr>
    <w:ins w:id="267" w:author="Naoki" w:date="2014-07-12T00:34:00Z">
      <w:r w:rsidRPr="005A0BE1">
        <w:rPr>
          <w:rStyle w:val="PageNumber"/>
          <w:rFonts w:ascii="Times New Roman" w:hAnsi="Times New Roman" w:cs="Times New Roman"/>
          <w:sz w:val="20"/>
          <w:szCs w:val="20"/>
          <w:rPrChange w:id="268" w:author="Naoki" w:date="2014-07-12T00:36:00Z">
            <w:rPr>
              <w:rStyle w:val="PageNumber"/>
            </w:rPr>
          </w:rPrChange>
        </w:rPr>
        <w:fldChar w:fldCharType="begin"/>
      </w:r>
      <w:r w:rsidRPr="005A0BE1">
        <w:rPr>
          <w:rStyle w:val="PageNumber"/>
          <w:rFonts w:ascii="Times New Roman" w:hAnsi="Times New Roman" w:cs="Times New Roman"/>
          <w:sz w:val="20"/>
          <w:szCs w:val="20"/>
          <w:rPrChange w:id="269" w:author="Naoki" w:date="2014-07-12T00:36:00Z">
            <w:rPr>
              <w:rStyle w:val="PageNumber"/>
            </w:rPr>
          </w:rPrChange>
        </w:rPr>
        <w:instrText xml:space="preserve">PAGE  </w:instrText>
      </w:r>
    </w:ins>
    <w:r w:rsidRPr="005A0BE1">
      <w:rPr>
        <w:rStyle w:val="PageNumber"/>
        <w:rFonts w:ascii="Times New Roman" w:hAnsi="Times New Roman" w:cs="Times New Roman"/>
        <w:sz w:val="20"/>
        <w:szCs w:val="20"/>
        <w:rPrChange w:id="270" w:author="Naoki" w:date="2014-07-12T00:36:00Z">
          <w:rPr>
            <w:rStyle w:val="PageNumber"/>
          </w:rPr>
        </w:rPrChange>
      </w:rPr>
      <w:fldChar w:fldCharType="separate"/>
    </w:r>
    <w:r w:rsidR="00C16AC2">
      <w:rPr>
        <w:rStyle w:val="PageNumber"/>
        <w:rFonts w:ascii="Times New Roman" w:hAnsi="Times New Roman" w:cs="Times New Roman"/>
        <w:noProof/>
        <w:sz w:val="20"/>
        <w:szCs w:val="20"/>
      </w:rPr>
      <w:t>1</w:t>
    </w:r>
    <w:ins w:id="271" w:author="Naoki" w:date="2014-07-12T00:34:00Z">
      <w:r w:rsidRPr="005A0BE1">
        <w:rPr>
          <w:rStyle w:val="PageNumber"/>
          <w:rFonts w:ascii="Times New Roman" w:hAnsi="Times New Roman" w:cs="Times New Roman"/>
          <w:sz w:val="20"/>
          <w:szCs w:val="20"/>
          <w:rPrChange w:id="272" w:author="Naoki" w:date="2014-07-12T00:36:00Z">
            <w:rPr>
              <w:rStyle w:val="PageNumber"/>
            </w:rPr>
          </w:rPrChange>
        </w:rPr>
        <w:fldChar w:fldCharType="end"/>
      </w:r>
    </w:ins>
  </w:p>
  <w:p w14:paraId="7170196D" w14:textId="77777777" w:rsidR="00AE5DA6" w:rsidRPr="005A0BE1" w:rsidRDefault="00AE5DA6">
    <w:pPr>
      <w:pStyle w:val="Footer"/>
      <w:rPr>
        <w:rFonts w:ascii="Times New Roman" w:hAnsi="Times New Roman" w:cs="Times New Roman"/>
        <w:sz w:val="20"/>
        <w:szCs w:val="20"/>
        <w:rPrChange w:id="273" w:author="Naoki" w:date="2014-07-12T00:36:00Z">
          <w:rPr/>
        </w:rPrChang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D5905" w14:textId="77777777" w:rsidR="00AE5DA6" w:rsidRDefault="00AE5DA6" w:rsidP="002F6B4F">
      <w:r>
        <w:separator/>
      </w:r>
    </w:p>
  </w:footnote>
  <w:footnote w:type="continuationSeparator" w:id="0">
    <w:p w14:paraId="207513E8" w14:textId="77777777" w:rsidR="00AE5DA6" w:rsidRDefault="00AE5DA6" w:rsidP="002F6B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7192"/>
    <w:multiLevelType w:val="hybridMultilevel"/>
    <w:tmpl w:val="5DCE0058"/>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
    <w:nsid w:val="199D414D"/>
    <w:multiLevelType w:val="hybridMultilevel"/>
    <w:tmpl w:val="F4F27BA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2">
    <w:nsid w:val="218527B9"/>
    <w:multiLevelType w:val="hybridMultilevel"/>
    <w:tmpl w:val="2E887488"/>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3">
    <w:nsid w:val="239E1C0F"/>
    <w:multiLevelType w:val="hybridMultilevel"/>
    <w:tmpl w:val="64745256"/>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4">
    <w:nsid w:val="30EC142C"/>
    <w:multiLevelType w:val="hybridMultilevel"/>
    <w:tmpl w:val="0C72AB50"/>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5">
    <w:nsid w:val="34BD6564"/>
    <w:multiLevelType w:val="hybridMultilevel"/>
    <w:tmpl w:val="F76C928E"/>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6">
    <w:nsid w:val="38955A76"/>
    <w:multiLevelType w:val="hybridMultilevel"/>
    <w:tmpl w:val="5C7EA736"/>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7">
    <w:nsid w:val="3DA40474"/>
    <w:multiLevelType w:val="hybridMultilevel"/>
    <w:tmpl w:val="01B8680C"/>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8">
    <w:nsid w:val="446A6606"/>
    <w:multiLevelType w:val="hybridMultilevel"/>
    <w:tmpl w:val="73201820"/>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9">
    <w:nsid w:val="54515CD1"/>
    <w:multiLevelType w:val="hybridMultilevel"/>
    <w:tmpl w:val="1068A87C"/>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0">
    <w:nsid w:val="5ED9790B"/>
    <w:multiLevelType w:val="hybridMultilevel"/>
    <w:tmpl w:val="D9A07B3A"/>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1">
    <w:nsid w:val="6570588E"/>
    <w:multiLevelType w:val="hybridMultilevel"/>
    <w:tmpl w:val="205E184A"/>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2">
    <w:nsid w:val="6E2C6358"/>
    <w:multiLevelType w:val="hybridMultilevel"/>
    <w:tmpl w:val="E6F00E4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3">
    <w:nsid w:val="738D373D"/>
    <w:multiLevelType w:val="hybridMultilevel"/>
    <w:tmpl w:val="AABEC590"/>
    <w:lvl w:ilvl="0" w:tplc="0409000F">
      <w:start w:val="1"/>
      <w:numFmt w:val="decimal"/>
      <w:lvlText w:val="%1."/>
      <w:lvlJc w:val="left"/>
      <w:pPr>
        <w:ind w:left="2164" w:hanging="480"/>
      </w:pPr>
    </w:lvl>
    <w:lvl w:ilvl="1" w:tplc="04090017">
      <w:start w:val="1"/>
      <w:numFmt w:val="aiueoFullWidth"/>
      <w:lvlText w:val="(%2)"/>
      <w:lvlJc w:val="left"/>
      <w:pPr>
        <w:ind w:left="2644" w:hanging="480"/>
      </w:pPr>
    </w:lvl>
    <w:lvl w:ilvl="2" w:tplc="04090011" w:tentative="1">
      <w:start w:val="1"/>
      <w:numFmt w:val="decimalEnclosedCircle"/>
      <w:lvlText w:val="%3"/>
      <w:lvlJc w:val="left"/>
      <w:pPr>
        <w:ind w:left="3124" w:hanging="480"/>
      </w:pPr>
    </w:lvl>
    <w:lvl w:ilvl="3" w:tplc="0409000F" w:tentative="1">
      <w:start w:val="1"/>
      <w:numFmt w:val="decimal"/>
      <w:lvlText w:val="%4."/>
      <w:lvlJc w:val="left"/>
      <w:pPr>
        <w:ind w:left="3604" w:hanging="480"/>
      </w:pPr>
    </w:lvl>
    <w:lvl w:ilvl="4" w:tplc="04090017" w:tentative="1">
      <w:start w:val="1"/>
      <w:numFmt w:val="aiueoFullWidth"/>
      <w:lvlText w:val="(%5)"/>
      <w:lvlJc w:val="left"/>
      <w:pPr>
        <w:ind w:left="4084" w:hanging="480"/>
      </w:pPr>
    </w:lvl>
    <w:lvl w:ilvl="5" w:tplc="04090011" w:tentative="1">
      <w:start w:val="1"/>
      <w:numFmt w:val="decimalEnclosedCircle"/>
      <w:lvlText w:val="%6"/>
      <w:lvlJc w:val="left"/>
      <w:pPr>
        <w:ind w:left="4564" w:hanging="480"/>
      </w:pPr>
    </w:lvl>
    <w:lvl w:ilvl="6" w:tplc="0409000F" w:tentative="1">
      <w:start w:val="1"/>
      <w:numFmt w:val="decimal"/>
      <w:lvlText w:val="%7."/>
      <w:lvlJc w:val="left"/>
      <w:pPr>
        <w:ind w:left="5044" w:hanging="480"/>
      </w:pPr>
    </w:lvl>
    <w:lvl w:ilvl="7" w:tplc="04090017" w:tentative="1">
      <w:start w:val="1"/>
      <w:numFmt w:val="aiueoFullWidth"/>
      <w:lvlText w:val="(%8)"/>
      <w:lvlJc w:val="left"/>
      <w:pPr>
        <w:ind w:left="5524" w:hanging="480"/>
      </w:pPr>
    </w:lvl>
    <w:lvl w:ilvl="8" w:tplc="04090011" w:tentative="1">
      <w:start w:val="1"/>
      <w:numFmt w:val="decimalEnclosedCircle"/>
      <w:lvlText w:val="%9"/>
      <w:lvlJc w:val="left"/>
      <w:pPr>
        <w:ind w:left="6004" w:hanging="480"/>
      </w:pPr>
    </w:lvl>
  </w:abstractNum>
  <w:abstractNum w:abstractNumId="14">
    <w:nsid w:val="79C26366"/>
    <w:multiLevelType w:val="hybridMultilevel"/>
    <w:tmpl w:val="3B8CE3C8"/>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num w:numId="1">
    <w:abstractNumId w:val="4"/>
  </w:num>
  <w:num w:numId="2">
    <w:abstractNumId w:val="5"/>
  </w:num>
  <w:num w:numId="3">
    <w:abstractNumId w:val="2"/>
  </w:num>
  <w:num w:numId="4">
    <w:abstractNumId w:val="13"/>
  </w:num>
  <w:num w:numId="5">
    <w:abstractNumId w:val="3"/>
  </w:num>
  <w:num w:numId="6">
    <w:abstractNumId w:val="0"/>
  </w:num>
  <w:num w:numId="7">
    <w:abstractNumId w:val="11"/>
  </w:num>
  <w:num w:numId="8">
    <w:abstractNumId w:val="14"/>
  </w:num>
  <w:num w:numId="9">
    <w:abstractNumId w:val="10"/>
  </w:num>
  <w:num w:numId="10">
    <w:abstractNumId w:val="12"/>
  </w:num>
  <w:num w:numId="11">
    <w:abstractNumId w:val="6"/>
  </w:num>
  <w:num w:numId="12">
    <w:abstractNumId w:val="8"/>
  </w:num>
  <w:num w:numId="13">
    <w:abstractNumId w:val="9"/>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visionView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88"/>
    <w:rsid w:val="000422AF"/>
    <w:rsid w:val="000B13D5"/>
    <w:rsid w:val="00140952"/>
    <w:rsid w:val="001E29F3"/>
    <w:rsid w:val="00201CE8"/>
    <w:rsid w:val="00290B09"/>
    <w:rsid w:val="002A1F8C"/>
    <w:rsid w:val="002D1534"/>
    <w:rsid w:val="002F6B4F"/>
    <w:rsid w:val="003359C3"/>
    <w:rsid w:val="003618E4"/>
    <w:rsid w:val="003F02BB"/>
    <w:rsid w:val="00411F8D"/>
    <w:rsid w:val="00531ECA"/>
    <w:rsid w:val="005A0BE1"/>
    <w:rsid w:val="005D6F1E"/>
    <w:rsid w:val="0060663B"/>
    <w:rsid w:val="006C3ECE"/>
    <w:rsid w:val="006E4890"/>
    <w:rsid w:val="0071710B"/>
    <w:rsid w:val="00735D91"/>
    <w:rsid w:val="007871D5"/>
    <w:rsid w:val="008805E9"/>
    <w:rsid w:val="009E544F"/>
    <w:rsid w:val="009E77B7"/>
    <w:rsid w:val="00AD3E19"/>
    <w:rsid w:val="00AE5DA6"/>
    <w:rsid w:val="00B01DB5"/>
    <w:rsid w:val="00B12AE7"/>
    <w:rsid w:val="00B442C5"/>
    <w:rsid w:val="00B61DD8"/>
    <w:rsid w:val="00B70E76"/>
    <w:rsid w:val="00B74188"/>
    <w:rsid w:val="00BF2D37"/>
    <w:rsid w:val="00C16AC2"/>
    <w:rsid w:val="00C46A21"/>
    <w:rsid w:val="00C90F7E"/>
    <w:rsid w:val="00DE10DE"/>
    <w:rsid w:val="00ED5565"/>
    <w:rsid w:val="00F90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F479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F3"/>
    <w:pPr>
      <w:ind w:left="720"/>
    </w:pPr>
  </w:style>
  <w:style w:type="paragraph" w:styleId="BalloonText">
    <w:name w:val="Balloon Text"/>
    <w:basedOn w:val="Normal"/>
    <w:link w:val="BalloonTextChar"/>
    <w:uiPriority w:val="99"/>
    <w:semiHidden/>
    <w:unhideWhenUsed/>
    <w:rsid w:val="006C3E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ECE"/>
    <w:rPr>
      <w:rFonts w:ascii="Lucida Grande" w:hAnsi="Lucida Grande" w:cs="Lucida Grande"/>
      <w:sz w:val="18"/>
      <w:szCs w:val="18"/>
    </w:rPr>
  </w:style>
  <w:style w:type="character" w:styleId="CommentReference">
    <w:name w:val="annotation reference"/>
    <w:basedOn w:val="DefaultParagraphFont"/>
    <w:uiPriority w:val="99"/>
    <w:semiHidden/>
    <w:unhideWhenUsed/>
    <w:rsid w:val="00ED5565"/>
    <w:rPr>
      <w:sz w:val="18"/>
      <w:szCs w:val="18"/>
    </w:rPr>
  </w:style>
  <w:style w:type="paragraph" w:styleId="CommentText">
    <w:name w:val="annotation text"/>
    <w:basedOn w:val="Normal"/>
    <w:link w:val="CommentTextChar"/>
    <w:uiPriority w:val="99"/>
    <w:semiHidden/>
    <w:unhideWhenUsed/>
    <w:rsid w:val="00ED5565"/>
  </w:style>
  <w:style w:type="character" w:customStyle="1" w:styleId="CommentTextChar">
    <w:name w:val="Comment Text Char"/>
    <w:basedOn w:val="DefaultParagraphFont"/>
    <w:link w:val="CommentText"/>
    <w:uiPriority w:val="99"/>
    <w:semiHidden/>
    <w:rsid w:val="00ED5565"/>
  </w:style>
  <w:style w:type="paragraph" w:styleId="CommentSubject">
    <w:name w:val="annotation subject"/>
    <w:basedOn w:val="CommentText"/>
    <w:next w:val="CommentText"/>
    <w:link w:val="CommentSubjectChar"/>
    <w:uiPriority w:val="99"/>
    <w:semiHidden/>
    <w:unhideWhenUsed/>
    <w:rsid w:val="00ED5565"/>
    <w:rPr>
      <w:b/>
      <w:bCs/>
    </w:rPr>
  </w:style>
  <w:style w:type="character" w:customStyle="1" w:styleId="CommentSubjectChar">
    <w:name w:val="Comment Subject Char"/>
    <w:basedOn w:val="CommentTextChar"/>
    <w:link w:val="CommentSubject"/>
    <w:uiPriority w:val="99"/>
    <w:semiHidden/>
    <w:rsid w:val="00ED5565"/>
    <w:rPr>
      <w:b/>
      <w:bCs/>
    </w:rPr>
  </w:style>
  <w:style w:type="paragraph" w:styleId="Footer">
    <w:name w:val="footer"/>
    <w:basedOn w:val="Normal"/>
    <w:link w:val="FooterChar"/>
    <w:uiPriority w:val="99"/>
    <w:unhideWhenUsed/>
    <w:rsid w:val="002F6B4F"/>
    <w:pPr>
      <w:tabs>
        <w:tab w:val="center" w:pos="4419"/>
        <w:tab w:val="right" w:pos="8838"/>
      </w:tabs>
      <w:snapToGrid w:val="0"/>
    </w:pPr>
  </w:style>
  <w:style w:type="character" w:customStyle="1" w:styleId="FooterChar">
    <w:name w:val="Footer Char"/>
    <w:basedOn w:val="DefaultParagraphFont"/>
    <w:link w:val="Footer"/>
    <w:uiPriority w:val="99"/>
    <w:rsid w:val="002F6B4F"/>
  </w:style>
  <w:style w:type="character" w:styleId="PageNumber">
    <w:name w:val="page number"/>
    <w:basedOn w:val="DefaultParagraphFont"/>
    <w:uiPriority w:val="99"/>
    <w:semiHidden/>
    <w:unhideWhenUsed/>
    <w:rsid w:val="002F6B4F"/>
  </w:style>
  <w:style w:type="paragraph" w:styleId="Header">
    <w:name w:val="header"/>
    <w:basedOn w:val="Normal"/>
    <w:link w:val="HeaderChar"/>
    <w:uiPriority w:val="99"/>
    <w:unhideWhenUsed/>
    <w:rsid w:val="005A0BE1"/>
    <w:pPr>
      <w:tabs>
        <w:tab w:val="center" w:pos="4419"/>
        <w:tab w:val="right" w:pos="8838"/>
      </w:tabs>
      <w:snapToGrid w:val="0"/>
    </w:pPr>
  </w:style>
  <w:style w:type="character" w:customStyle="1" w:styleId="HeaderChar">
    <w:name w:val="Header Char"/>
    <w:basedOn w:val="DefaultParagraphFont"/>
    <w:link w:val="Header"/>
    <w:uiPriority w:val="99"/>
    <w:rsid w:val="005A0B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F3"/>
    <w:pPr>
      <w:ind w:left="720"/>
    </w:pPr>
  </w:style>
  <w:style w:type="paragraph" w:styleId="BalloonText">
    <w:name w:val="Balloon Text"/>
    <w:basedOn w:val="Normal"/>
    <w:link w:val="BalloonTextChar"/>
    <w:uiPriority w:val="99"/>
    <w:semiHidden/>
    <w:unhideWhenUsed/>
    <w:rsid w:val="006C3E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ECE"/>
    <w:rPr>
      <w:rFonts w:ascii="Lucida Grande" w:hAnsi="Lucida Grande" w:cs="Lucida Grande"/>
      <w:sz w:val="18"/>
      <w:szCs w:val="18"/>
    </w:rPr>
  </w:style>
  <w:style w:type="character" w:styleId="CommentReference">
    <w:name w:val="annotation reference"/>
    <w:basedOn w:val="DefaultParagraphFont"/>
    <w:uiPriority w:val="99"/>
    <w:semiHidden/>
    <w:unhideWhenUsed/>
    <w:rsid w:val="00ED5565"/>
    <w:rPr>
      <w:sz w:val="18"/>
      <w:szCs w:val="18"/>
    </w:rPr>
  </w:style>
  <w:style w:type="paragraph" w:styleId="CommentText">
    <w:name w:val="annotation text"/>
    <w:basedOn w:val="Normal"/>
    <w:link w:val="CommentTextChar"/>
    <w:uiPriority w:val="99"/>
    <w:semiHidden/>
    <w:unhideWhenUsed/>
    <w:rsid w:val="00ED5565"/>
  </w:style>
  <w:style w:type="character" w:customStyle="1" w:styleId="CommentTextChar">
    <w:name w:val="Comment Text Char"/>
    <w:basedOn w:val="DefaultParagraphFont"/>
    <w:link w:val="CommentText"/>
    <w:uiPriority w:val="99"/>
    <w:semiHidden/>
    <w:rsid w:val="00ED5565"/>
  </w:style>
  <w:style w:type="paragraph" w:styleId="CommentSubject">
    <w:name w:val="annotation subject"/>
    <w:basedOn w:val="CommentText"/>
    <w:next w:val="CommentText"/>
    <w:link w:val="CommentSubjectChar"/>
    <w:uiPriority w:val="99"/>
    <w:semiHidden/>
    <w:unhideWhenUsed/>
    <w:rsid w:val="00ED5565"/>
    <w:rPr>
      <w:b/>
      <w:bCs/>
    </w:rPr>
  </w:style>
  <w:style w:type="character" w:customStyle="1" w:styleId="CommentSubjectChar">
    <w:name w:val="Comment Subject Char"/>
    <w:basedOn w:val="CommentTextChar"/>
    <w:link w:val="CommentSubject"/>
    <w:uiPriority w:val="99"/>
    <w:semiHidden/>
    <w:rsid w:val="00ED5565"/>
    <w:rPr>
      <w:b/>
      <w:bCs/>
    </w:rPr>
  </w:style>
  <w:style w:type="paragraph" w:styleId="Footer">
    <w:name w:val="footer"/>
    <w:basedOn w:val="Normal"/>
    <w:link w:val="FooterChar"/>
    <w:uiPriority w:val="99"/>
    <w:unhideWhenUsed/>
    <w:rsid w:val="002F6B4F"/>
    <w:pPr>
      <w:tabs>
        <w:tab w:val="center" w:pos="4419"/>
        <w:tab w:val="right" w:pos="8838"/>
      </w:tabs>
      <w:snapToGrid w:val="0"/>
    </w:pPr>
  </w:style>
  <w:style w:type="character" w:customStyle="1" w:styleId="FooterChar">
    <w:name w:val="Footer Char"/>
    <w:basedOn w:val="DefaultParagraphFont"/>
    <w:link w:val="Footer"/>
    <w:uiPriority w:val="99"/>
    <w:rsid w:val="002F6B4F"/>
  </w:style>
  <w:style w:type="character" w:styleId="PageNumber">
    <w:name w:val="page number"/>
    <w:basedOn w:val="DefaultParagraphFont"/>
    <w:uiPriority w:val="99"/>
    <w:semiHidden/>
    <w:unhideWhenUsed/>
    <w:rsid w:val="002F6B4F"/>
  </w:style>
  <w:style w:type="paragraph" w:styleId="Header">
    <w:name w:val="header"/>
    <w:basedOn w:val="Normal"/>
    <w:link w:val="HeaderChar"/>
    <w:uiPriority w:val="99"/>
    <w:unhideWhenUsed/>
    <w:rsid w:val="005A0BE1"/>
    <w:pPr>
      <w:tabs>
        <w:tab w:val="center" w:pos="4419"/>
        <w:tab w:val="right" w:pos="8838"/>
      </w:tabs>
      <w:snapToGrid w:val="0"/>
    </w:pPr>
  </w:style>
  <w:style w:type="character" w:customStyle="1" w:styleId="HeaderChar">
    <w:name w:val="Header Char"/>
    <w:basedOn w:val="DefaultParagraphFont"/>
    <w:link w:val="Header"/>
    <w:uiPriority w:val="99"/>
    <w:rsid w:val="005A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EC7BC-CE17-C647-B2A8-48356588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2075</Words>
  <Characters>2138</Characters>
  <Application>Microsoft Macintosh Word</Application>
  <DocSecurity>0</DocSecurity>
  <Lines>101</Lines>
  <Paragraphs>93</Paragraphs>
  <ScaleCrop>false</ScaleCrop>
  <HeadingPairs>
    <vt:vector size="2" baseType="variant">
      <vt:variant>
        <vt:lpstr>Title</vt:lpstr>
      </vt:variant>
      <vt:variant>
        <vt:i4>1</vt:i4>
      </vt:variant>
    </vt:vector>
  </HeadingPairs>
  <TitlesOfParts>
    <vt:vector size="1" baseType="lpstr">
      <vt:lpstr/>
    </vt:vector>
  </TitlesOfParts>
  <Manager/>
  <Company>atlierawa</Company>
  <LinksUpToDate>false</LinksUpToDate>
  <CharactersWithSpaces>4120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ウェブサイト制作業務委託契約書</dc:title>
  <dc:subject/>
  <dc:creator>Creative Office OUR*IRO</dc:creator>
  <cp:keywords/>
  <dc:description/>
  <cp:lastModifiedBy>Naoki</cp:lastModifiedBy>
  <cp:revision>32</cp:revision>
  <dcterms:created xsi:type="dcterms:W3CDTF">2014-07-11T14:41:00Z</dcterms:created>
  <dcterms:modified xsi:type="dcterms:W3CDTF">2014-07-11T16:00:00Z</dcterms:modified>
  <cp:category/>
</cp:coreProperties>
</file>